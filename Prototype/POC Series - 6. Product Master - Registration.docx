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798AD1" w14:textId="77777777" w:rsidR="007961F6" w:rsidRDefault="00EE0AE1" w:rsidP="00491135">
      <w:pPr>
        <w:pBdr>
          <w:bottom w:val="single" w:sz="4" w:space="1" w:color="auto"/>
        </w:pBdr>
        <w:rPr>
          <w:b/>
          <w:sz w:val="18"/>
          <w:szCs w:val="18"/>
        </w:rPr>
      </w:pPr>
      <w:r w:rsidRPr="00136EE2">
        <w:rPr>
          <w:b/>
          <w:sz w:val="18"/>
          <w:szCs w:val="18"/>
        </w:rPr>
        <w:t xml:space="preserve">POC </w:t>
      </w:r>
      <w:r w:rsidR="007961F6">
        <w:rPr>
          <w:b/>
          <w:sz w:val="18"/>
          <w:szCs w:val="18"/>
        </w:rPr>
        <w:t>Name</w:t>
      </w:r>
    </w:p>
    <w:p w14:paraId="13CF3D6F" w14:textId="77777777" w:rsidR="00EE0AE1" w:rsidRPr="00A20592" w:rsidRDefault="006C096D">
      <w:pPr>
        <w:rPr>
          <w:sz w:val="18"/>
          <w:szCs w:val="18"/>
        </w:rPr>
      </w:pPr>
      <w:r>
        <w:rPr>
          <w:b/>
          <w:color w:val="C00000"/>
          <w:sz w:val="18"/>
          <w:szCs w:val="18"/>
        </w:rPr>
        <w:t>Product Master – Registration Use Case</w:t>
      </w:r>
      <w:r w:rsidR="007961F6">
        <w:rPr>
          <w:sz w:val="18"/>
          <w:szCs w:val="18"/>
        </w:rPr>
        <w:t xml:space="preserve">. DLT Technology: </w:t>
      </w:r>
      <w:r w:rsidR="00EE0AE1" w:rsidRPr="00A20592">
        <w:rPr>
          <w:sz w:val="18"/>
          <w:szCs w:val="18"/>
        </w:rPr>
        <w:t>Hyperledger fabric</w:t>
      </w:r>
    </w:p>
    <w:p w14:paraId="10748612" w14:textId="77777777" w:rsidR="00032003" w:rsidRPr="00136EE2" w:rsidRDefault="00EE0AE1" w:rsidP="00491135">
      <w:pPr>
        <w:pBdr>
          <w:bottom w:val="single" w:sz="4" w:space="1" w:color="auto"/>
        </w:pBdr>
        <w:rPr>
          <w:b/>
          <w:sz w:val="18"/>
          <w:szCs w:val="18"/>
        </w:rPr>
      </w:pPr>
      <w:r w:rsidRPr="00136EE2">
        <w:rPr>
          <w:b/>
          <w:sz w:val="18"/>
          <w:szCs w:val="18"/>
        </w:rPr>
        <w:t>POC objectives</w:t>
      </w:r>
    </w:p>
    <w:p w14:paraId="61482399" w14:textId="77777777" w:rsidR="00EE0AE1" w:rsidRPr="00A20592" w:rsidRDefault="001B1F4D" w:rsidP="00EE0AE1">
      <w:pPr>
        <w:rPr>
          <w:sz w:val="18"/>
          <w:szCs w:val="18"/>
        </w:rPr>
      </w:pPr>
      <w:r>
        <w:rPr>
          <w:sz w:val="18"/>
          <w:szCs w:val="18"/>
        </w:rPr>
        <w:t>To d</w:t>
      </w:r>
      <w:r w:rsidR="00EE0AE1" w:rsidRPr="00A20592">
        <w:rPr>
          <w:sz w:val="18"/>
          <w:szCs w:val="18"/>
        </w:rPr>
        <w:t xml:space="preserve">emonstrate a viable model to </w:t>
      </w:r>
      <w:r w:rsidR="006C096D">
        <w:rPr>
          <w:sz w:val="18"/>
          <w:szCs w:val="18"/>
        </w:rPr>
        <w:t>register</w:t>
      </w:r>
      <w:r>
        <w:rPr>
          <w:sz w:val="18"/>
          <w:szCs w:val="18"/>
        </w:rPr>
        <w:t xml:space="preserve"> an ordinary </w:t>
      </w:r>
      <w:commentRangeStart w:id="0"/>
      <w:r>
        <w:rPr>
          <w:sz w:val="18"/>
          <w:szCs w:val="18"/>
        </w:rPr>
        <w:t xml:space="preserve">European mutual </w:t>
      </w:r>
      <w:r w:rsidR="00A33A03" w:rsidRPr="00A20592">
        <w:rPr>
          <w:sz w:val="18"/>
          <w:szCs w:val="18"/>
        </w:rPr>
        <w:t>fund</w:t>
      </w:r>
      <w:commentRangeEnd w:id="0"/>
      <w:r w:rsidR="00A66A4C">
        <w:rPr>
          <w:rStyle w:val="Marquedannotation"/>
        </w:rPr>
        <w:commentReference w:id="0"/>
      </w:r>
      <w:r w:rsidR="00A33A03" w:rsidRPr="00A20592">
        <w:rPr>
          <w:sz w:val="18"/>
          <w:szCs w:val="18"/>
        </w:rPr>
        <w:t xml:space="preserve">. </w:t>
      </w:r>
      <w:r w:rsidR="00CA4008">
        <w:rPr>
          <w:sz w:val="18"/>
          <w:szCs w:val="18"/>
        </w:rPr>
        <w:t>We</w:t>
      </w:r>
      <w:r w:rsidR="00136EE2">
        <w:rPr>
          <w:sz w:val="18"/>
          <w:szCs w:val="18"/>
        </w:rPr>
        <w:t xml:space="preserve"> strive to demonstrate the following “concepts” with the chosen technology:</w:t>
      </w:r>
    </w:p>
    <w:p w14:paraId="278A943A" w14:textId="77777777" w:rsidR="006C096D" w:rsidRPr="006C096D" w:rsidRDefault="006C096D" w:rsidP="00EE0AE1">
      <w:pPr>
        <w:pStyle w:val="Paragraphedeliste"/>
        <w:numPr>
          <w:ilvl w:val="0"/>
          <w:numId w:val="2"/>
        </w:numPr>
        <w:rPr>
          <w:sz w:val="18"/>
          <w:szCs w:val="18"/>
        </w:rPr>
      </w:pPr>
      <w:r w:rsidRPr="008F4EB7">
        <w:rPr>
          <w:b/>
          <w:sz w:val="18"/>
          <w:szCs w:val="18"/>
        </w:rPr>
        <w:t>Share</w:t>
      </w:r>
      <w:r w:rsidR="0051297E" w:rsidRPr="008F4EB7">
        <w:rPr>
          <w:b/>
          <w:sz w:val="18"/>
          <w:szCs w:val="18"/>
        </w:rPr>
        <w:t>d</w:t>
      </w:r>
      <w:r w:rsidRPr="008F4EB7">
        <w:rPr>
          <w:b/>
          <w:sz w:val="18"/>
          <w:szCs w:val="18"/>
        </w:rPr>
        <w:t xml:space="preserve"> Master data</w:t>
      </w:r>
      <w:r w:rsidR="00033B0B">
        <w:rPr>
          <w:sz w:val="18"/>
          <w:szCs w:val="18"/>
        </w:rPr>
        <w:t>: all relevant parties may share a single golden copy of a product</w:t>
      </w:r>
      <w:ins w:id="1" w:author="Romain DEVAI" w:date="2017-02-07T16:42:00Z">
        <w:r w:rsidR="00A66A4C">
          <w:rPr>
            <w:sz w:val="18"/>
            <w:szCs w:val="18"/>
          </w:rPr>
          <w:t xml:space="preserve"> master data</w:t>
        </w:r>
      </w:ins>
      <w:r w:rsidR="00033B0B">
        <w:rPr>
          <w:sz w:val="18"/>
          <w:szCs w:val="18"/>
        </w:rPr>
        <w:t>, which owner is the issuer</w:t>
      </w:r>
    </w:p>
    <w:p w14:paraId="0A654147" w14:textId="77777777" w:rsidR="006C096D" w:rsidRPr="006C096D" w:rsidRDefault="006C096D" w:rsidP="00EE0AE1">
      <w:pPr>
        <w:pStyle w:val="Paragraphedeliste"/>
        <w:numPr>
          <w:ilvl w:val="0"/>
          <w:numId w:val="2"/>
        </w:numPr>
        <w:rPr>
          <w:sz w:val="18"/>
          <w:szCs w:val="18"/>
        </w:rPr>
      </w:pPr>
      <w:r w:rsidRPr="008F4EB7">
        <w:rPr>
          <w:b/>
          <w:sz w:val="18"/>
          <w:szCs w:val="18"/>
        </w:rPr>
        <w:t>Product documentation</w:t>
      </w:r>
      <w:r w:rsidR="008F4EB7">
        <w:rPr>
          <w:sz w:val="18"/>
          <w:szCs w:val="18"/>
        </w:rPr>
        <w:t>:</w:t>
      </w:r>
      <w:r w:rsidR="00033B0B">
        <w:rPr>
          <w:sz w:val="18"/>
          <w:szCs w:val="18"/>
        </w:rPr>
        <w:t xml:space="preserve"> legal and marketing documents may be shared on the platform</w:t>
      </w:r>
    </w:p>
    <w:p w14:paraId="6985E9DA" w14:textId="77777777" w:rsidR="00F33FED" w:rsidRPr="001B1F4D" w:rsidRDefault="006C096D" w:rsidP="00033B0B">
      <w:pPr>
        <w:pStyle w:val="Paragraphedeliste"/>
        <w:numPr>
          <w:ilvl w:val="0"/>
          <w:numId w:val="2"/>
        </w:numPr>
        <w:rPr>
          <w:sz w:val="18"/>
          <w:szCs w:val="18"/>
        </w:rPr>
      </w:pPr>
      <w:r>
        <w:rPr>
          <w:b/>
          <w:sz w:val="18"/>
          <w:szCs w:val="18"/>
        </w:rPr>
        <w:t>Registration application process</w:t>
      </w:r>
      <w:r w:rsidR="00136EE2" w:rsidRPr="00136EE2">
        <w:rPr>
          <w:b/>
          <w:sz w:val="18"/>
          <w:szCs w:val="18"/>
        </w:rPr>
        <w:t>:</w:t>
      </w:r>
      <w:r w:rsidR="00894B24">
        <w:rPr>
          <w:sz w:val="18"/>
          <w:szCs w:val="18"/>
        </w:rPr>
        <w:t xml:space="preserve"> an issuer may apply for a fund to be registered after validation by a regulator. This process is country dependent.</w:t>
      </w:r>
      <w:r w:rsidR="00FF19F0">
        <w:rPr>
          <w:sz w:val="18"/>
          <w:szCs w:val="18"/>
        </w:rPr>
        <w:t xml:space="preserve"> </w:t>
      </w:r>
      <w:commentRangeStart w:id="2"/>
      <w:r w:rsidR="00FF19F0" w:rsidRPr="00F34846">
        <w:rPr>
          <w:color w:val="FF0000"/>
          <w:sz w:val="18"/>
          <w:szCs w:val="18"/>
        </w:rPr>
        <w:t>We demonstrate how sev</w:t>
      </w:r>
      <w:r w:rsidR="00F34846" w:rsidRPr="00F34846">
        <w:rPr>
          <w:color w:val="FF0000"/>
          <w:sz w:val="18"/>
          <w:szCs w:val="18"/>
        </w:rPr>
        <w:t>e</w:t>
      </w:r>
      <w:r w:rsidR="00FF19F0" w:rsidRPr="00F34846">
        <w:rPr>
          <w:color w:val="FF0000"/>
          <w:sz w:val="18"/>
          <w:szCs w:val="18"/>
        </w:rPr>
        <w:t xml:space="preserve">ral regulators may coexist on the platform and how </w:t>
      </w:r>
      <w:commentRangeStart w:id="3"/>
      <w:proofErr w:type="gramStart"/>
      <w:r w:rsidR="00FF19F0" w:rsidRPr="00F34846">
        <w:rPr>
          <w:color w:val="FF0000"/>
          <w:sz w:val="18"/>
          <w:szCs w:val="18"/>
        </w:rPr>
        <w:t>a single fund may be registered by several regulators</w:t>
      </w:r>
      <w:commentRangeEnd w:id="3"/>
      <w:proofErr w:type="gramEnd"/>
      <w:r w:rsidR="00A66A4C">
        <w:rPr>
          <w:rStyle w:val="Marquedannotation"/>
        </w:rPr>
        <w:commentReference w:id="3"/>
      </w:r>
      <w:r w:rsidR="00FF19F0" w:rsidRPr="00F34846">
        <w:rPr>
          <w:color w:val="FF0000"/>
          <w:sz w:val="18"/>
          <w:szCs w:val="18"/>
        </w:rPr>
        <w:t>.</w:t>
      </w:r>
      <w:commentRangeEnd w:id="2"/>
      <w:r w:rsidR="00171730">
        <w:rPr>
          <w:rStyle w:val="Marquedannotation"/>
        </w:rPr>
        <w:commentReference w:id="2"/>
      </w:r>
    </w:p>
    <w:p w14:paraId="51693EB7" w14:textId="77777777" w:rsidR="00F33FED" w:rsidRPr="00F33FED" w:rsidRDefault="00F33FED" w:rsidP="00136EE2">
      <w:pPr>
        <w:pStyle w:val="Paragraphedeliste"/>
        <w:numPr>
          <w:ilvl w:val="0"/>
          <w:numId w:val="2"/>
        </w:numPr>
        <w:rPr>
          <w:sz w:val="18"/>
          <w:szCs w:val="18"/>
        </w:rPr>
      </w:pPr>
      <w:r>
        <w:rPr>
          <w:b/>
          <w:sz w:val="18"/>
          <w:szCs w:val="18"/>
        </w:rPr>
        <w:t xml:space="preserve">Carried on checks: </w:t>
      </w:r>
      <w:r w:rsidRPr="00F33FED">
        <w:rPr>
          <w:sz w:val="18"/>
          <w:szCs w:val="18"/>
        </w:rPr>
        <w:t>we demonstrate that a numb</w:t>
      </w:r>
      <w:r w:rsidR="00033B0B">
        <w:rPr>
          <w:sz w:val="18"/>
          <w:szCs w:val="18"/>
        </w:rPr>
        <w:t>er of checks may be carried on</w:t>
      </w:r>
      <w:r>
        <w:rPr>
          <w:sz w:val="18"/>
          <w:szCs w:val="18"/>
        </w:rPr>
        <w:t>. In this context, checks are simplified.</w:t>
      </w:r>
    </w:p>
    <w:p w14:paraId="4D97C93F" w14:textId="77777777" w:rsidR="00F26DAE" w:rsidRDefault="00F33FED" w:rsidP="00136EE2">
      <w:pPr>
        <w:pStyle w:val="Paragraphedeliste"/>
        <w:numPr>
          <w:ilvl w:val="0"/>
          <w:numId w:val="2"/>
        </w:numPr>
        <w:rPr>
          <w:sz w:val="18"/>
          <w:szCs w:val="18"/>
        </w:rPr>
      </w:pPr>
      <w:commentRangeStart w:id="5"/>
      <w:r w:rsidRPr="00F26DAE">
        <w:rPr>
          <w:b/>
          <w:sz w:val="18"/>
          <w:szCs w:val="18"/>
        </w:rPr>
        <w:t>Consensus protocol</w:t>
      </w:r>
      <w:commentRangeEnd w:id="5"/>
      <w:r w:rsidR="00A66A4C">
        <w:rPr>
          <w:rStyle w:val="Marquedannotation"/>
        </w:rPr>
        <w:commentReference w:id="5"/>
      </w:r>
      <w:r w:rsidRPr="00F26DAE">
        <w:rPr>
          <w:b/>
          <w:sz w:val="18"/>
          <w:szCs w:val="18"/>
        </w:rPr>
        <w:t xml:space="preserve">: </w:t>
      </w:r>
      <w:r w:rsidR="00F26DAE">
        <w:rPr>
          <w:sz w:val="18"/>
          <w:szCs w:val="18"/>
        </w:rPr>
        <w:t>a fund’s agreement results from a consensus protocol between participating parties. We found interesting to demonstrate how optional parties may be included in the process, such as a securities registration authority</w:t>
      </w:r>
      <w:r w:rsidR="00F92B9C">
        <w:rPr>
          <w:sz w:val="18"/>
          <w:szCs w:val="18"/>
        </w:rPr>
        <w:t xml:space="preserve"> (</w:t>
      </w:r>
      <w:proofErr w:type="spellStart"/>
      <w:r w:rsidR="00F92B9C">
        <w:rPr>
          <w:sz w:val="18"/>
          <w:szCs w:val="18"/>
        </w:rPr>
        <w:t>e.g</w:t>
      </w:r>
      <w:proofErr w:type="spellEnd"/>
      <w:r w:rsidR="00F92B9C">
        <w:rPr>
          <w:sz w:val="18"/>
          <w:szCs w:val="18"/>
        </w:rPr>
        <w:t xml:space="preserve"> ISIN numbering authority), LEI registration authority and Settlement System Authority (e.g. Euroclear)</w:t>
      </w:r>
      <w:r w:rsidR="005F1C0E">
        <w:rPr>
          <w:sz w:val="18"/>
          <w:szCs w:val="18"/>
        </w:rPr>
        <w:t>. The POC demonstrates a workable protocol when all parties participate to the platform or when some parties are external</w:t>
      </w:r>
    </w:p>
    <w:p w14:paraId="53105CC3" w14:textId="77777777" w:rsidR="008F4EB7" w:rsidRPr="00F26DAE" w:rsidRDefault="008F4EB7" w:rsidP="00136EE2">
      <w:pPr>
        <w:pStyle w:val="Paragraphedeliste"/>
        <w:numPr>
          <w:ilvl w:val="0"/>
          <w:numId w:val="2"/>
        </w:numPr>
        <w:rPr>
          <w:sz w:val="18"/>
          <w:szCs w:val="18"/>
        </w:rPr>
      </w:pPr>
      <w:r w:rsidRPr="00F26DAE">
        <w:rPr>
          <w:b/>
          <w:sz w:val="18"/>
          <w:szCs w:val="18"/>
        </w:rPr>
        <w:t>P</w:t>
      </w:r>
      <w:r w:rsidR="00FF19F0" w:rsidRPr="00F26DAE">
        <w:rPr>
          <w:b/>
          <w:sz w:val="18"/>
          <w:szCs w:val="18"/>
        </w:rPr>
        <w:t xml:space="preserve">roprietary model extensions: </w:t>
      </w:r>
      <w:r w:rsidR="00FF19F0" w:rsidRPr="00F26DAE">
        <w:rPr>
          <w:sz w:val="18"/>
          <w:szCs w:val="18"/>
        </w:rPr>
        <w:t>we demonstrate how the model may be adapted to every regulator’s requirements.</w:t>
      </w:r>
      <w:r w:rsidR="00F26DAE" w:rsidRPr="00F26DAE">
        <w:rPr>
          <w:sz w:val="18"/>
          <w:szCs w:val="18"/>
        </w:rPr>
        <w:t xml:space="preserve"> In this POC, we shall demonstrate a French FCPE, a Luxembourg umbrella SICAV and more common mutual fund.</w:t>
      </w:r>
    </w:p>
    <w:p w14:paraId="35C38DBE" w14:textId="77777777" w:rsidR="001B1F4D" w:rsidRDefault="001B1F4D" w:rsidP="001B1F4D">
      <w:pPr>
        <w:rPr>
          <w:sz w:val="18"/>
          <w:szCs w:val="18"/>
        </w:rPr>
      </w:pPr>
      <w:r>
        <w:rPr>
          <w:sz w:val="18"/>
          <w:szCs w:val="18"/>
        </w:rPr>
        <w:t>We do not demonstrate the following in this POC, and shall address such required items in other dedicated POC’s:</w:t>
      </w:r>
    </w:p>
    <w:p w14:paraId="2A2170E4" w14:textId="77777777" w:rsidR="001B1F4D" w:rsidRDefault="001B1F4D" w:rsidP="001B1F4D">
      <w:pPr>
        <w:pStyle w:val="Paragraphedeliste"/>
        <w:numPr>
          <w:ilvl w:val="0"/>
          <w:numId w:val="2"/>
        </w:numPr>
        <w:rPr>
          <w:sz w:val="18"/>
          <w:szCs w:val="18"/>
        </w:rPr>
      </w:pPr>
      <w:r>
        <w:rPr>
          <w:sz w:val="18"/>
          <w:szCs w:val="18"/>
        </w:rPr>
        <w:t>Data privacy</w:t>
      </w:r>
    </w:p>
    <w:p w14:paraId="5FF49D83" w14:textId="77777777" w:rsidR="00033B0B" w:rsidRDefault="00033B0B" w:rsidP="001B1F4D">
      <w:pPr>
        <w:pStyle w:val="Paragraphedeliste"/>
        <w:numPr>
          <w:ilvl w:val="0"/>
          <w:numId w:val="2"/>
        </w:numPr>
        <w:rPr>
          <w:sz w:val="18"/>
          <w:szCs w:val="18"/>
        </w:rPr>
      </w:pPr>
      <w:r>
        <w:rPr>
          <w:sz w:val="18"/>
          <w:szCs w:val="18"/>
        </w:rPr>
        <w:t>Distribution agreements</w:t>
      </w:r>
    </w:p>
    <w:p w14:paraId="464B9DC1" w14:textId="77777777" w:rsidR="00033B0B" w:rsidRDefault="00033B0B" w:rsidP="001B1F4D">
      <w:pPr>
        <w:pStyle w:val="Paragraphedeliste"/>
        <w:numPr>
          <w:ilvl w:val="0"/>
          <w:numId w:val="2"/>
        </w:numPr>
        <w:rPr>
          <w:sz w:val="18"/>
          <w:szCs w:val="18"/>
        </w:rPr>
      </w:pPr>
      <w:r>
        <w:rPr>
          <w:sz w:val="18"/>
          <w:szCs w:val="18"/>
        </w:rPr>
        <w:t>PRIIPS</w:t>
      </w:r>
      <w:ins w:id="6" w:author="Romain DEVAI" w:date="2017-02-07T16:47:00Z">
        <w:r w:rsidR="00A66A4C">
          <w:rPr>
            <w:sz w:val="18"/>
            <w:szCs w:val="18"/>
          </w:rPr>
          <w:t>, UCITS, MiFID 2</w:t>
        </w:r>
      </w:ins>
      <w:r>
        <w:rPr>
          <w:sz w:val="18"/>
          <w:szCs w:val="18"/>
        </w:rPr>
        <w:t xml:space="preserve"> or other distribution &amp; fees</w:t>
      </w:r>
      <w:ins w:id="7" w:author="Romain DEVAI" w:date="2017-02-07T16:47:00Z">
        <w:r w:rsidR="00A66A4C">
          <w:rPr>
            <w:sz w:val="18"/>
            <w:szCs w:val="18"/>
          </w:rPr>
          <w:t>, costs,</w:t>
        </w:r>
      </w:ins>
      <w:r>
        <w:rPr>
          <w:sz w:val="18"/>
          <w:szCs w:val="18"/>
        </w:rPr>
        <w:t xml:space="preserve"> transparency policies</w:t>
      </w:r>
    </w:p>
    <w:p w14:paraId="5DEFD5EB" w14:textId="77777777" w:rsidR="00EE0AE1" w:rsidRPr="00FF19F0" w:rsidRDefault="00EE0AE1" w:rsidP="00491135">
      <w:pPr>
        <w:pBdr>
          <w:bottom w:val="single" w:sz="4" w:space="1" w:color="auto"/>
        </w:pBdr>
        <w:rPr>
          <w:b/>
          <w:sz w:val="18"/>
          <w:szCs w:val="18"/>
        </w:rPr>
      </w:pPr>
      <w:r w:rsidRPr="00FF19F0">
        <w:rPr>
          <w:b/>
          <w:sz w:val="18"/>
          <w:szCs w:val="18"/>
        </w:rPr>
        <w:t xml:space="preserve">POC </w:t>
      </w:r>
      <w:r w:rsidR="00F52A06" w:rsidRPr="00FF19F0">
        <w:rPr>
          <w:b/>
          <w:sz w:val="18"/>
          <w:szCs w:val="18"/>
        </w:rPr>
        <w:t xml:space="preserve">simplifying </w:t>
      </w:r>
      <w:r w:rsidRPr="00FF19F0">
        <w:rPr>
          <w:b/>
          <w:sz w:val="18"/>
          <w:szCs w:val="18"/>
        </w:rPr>
        <w:t>assum</w:t>
      </w:r>
      <w:r w:rsidR="00284E54" w:rsidRPr="00FF19F0">
        <w:rPr>
          <w:b/>
          <w:sz w:val="18"/>
          <w:szCs w:val="18"/>
        </w:rPr>
        <w:t>p</w:t>
      </w:r>
      <w:r w:rsidRPr="00FF19F0">
        <w:rPr>
          <w:b/>
          <w:sz w:val="18"/>
          <w:szCs w:val="18"/>
        </w:rPr>
        <w:t>tions</w:t>
      </w:r>
    </w:p>
    <w:p w14:paraId="54EE8C49" w14:textId="77777777" w:rsidR="00EE0AE1" w:rsidRPr="00FF19F0" w:rsidRDefault="00FF19F0" w:rsidP="00EE0AE1">
      <w:pPr>
        <w:pStyle w:val="Paragraphedeliste"/>
        <w:numPr>
          <w:ilvl w:val="0"/>
          <w:numId w:val="2"/>
        </w:numPr>
        <w:rPr>
          <w:sz w:val="18"/>
          <w:szCs w:val="18"/>
        </w:rPr>
      </w:pPr>
      <w:r w:rsidRPr="00FF19F0">
        <w:rPr>
          <w:sz w:val="18"/>
          <w:szCs w:val="18"/>
        </w:rPr>
        <w:t>We assume TWO national fund regulation authorities: French and Luxembourg</w:t>
      </w:r>
    </w:p>
    <w:p w14:paraId="5E88A648" w14:textId="77777777" w:rsidR="00F33FED" w:rsidRPr="00FF19F0" w:rsidRDefault="00FF19F0" w:rsidP="00F33FED">
      <w:pPr>
        <w:pStyle w:val="Paragraphedeliste"/>
        <w:numPr>
          <w:ilvl w:val="0"/>
          <w:numId w:val="2"/>
        </w:numPr>
        <w:rPr>
          <w:sz w:val="18"/>
          <w:szCs w:val="18"/>
        </w:rPr>
      </w:pPr>
      <w:r w:rsidRPr="00FF19F0">
        <w:rPr>
          <w:sz w:val="18"/>
          <w:szCs w:val="18"/>
        </w:rPr>
        <w:t>Platform actors may have the following roles:</w:t>
      </w:r>
    </w:p>
    <w:p w14:paraId="3B600939" w14:textId="77777777" w:rsidR="00FF19F0" w:rsidRPr="00FF19F0" w:rsidRDefault="00FF19F0" w:rsidP="00FF19F0">
      <w:pPr>
        <w:pStyle w:val="Paragraphedeliste"/>
        <w:numPr>
          <w:ilvl w:val="1"/>
          <w:numId w:val="2"/>
        </w:numPr>
        <w:rPr>
          <w:sz w:val="18"/>
          <w:szCs w:val="18"/>
        </w:rPr>
      </w:pPr>
      <w:r w:rsidRPr="00FF19F0">
        <w:rPr>
          <w:sz w:val="18"/>
          <w:szCs w:val="18"/>
        </w:rPr>
        <w:t>Issuer (fund promoter)</w:t>
      </w:r>
    </w:p>
    <w:p w14:paraId="6E4EAD37" w14:textId="77777777" w:rsidR="00FF19F0" w:rsidRPr="00FF19F0" w:rsidRDefault="00FF19F0" w:rsidP="00FF19F0">
      <w:pPr>
        <w:pStyle w:val="Paragraphedeliste"/>
        <w:numPr>
          <w:ilvl w:val="1"/>
          <w:numId w:val="2"/>
        </w:numPr>
        <w:rPr>
          <w:sz w:val="18"/>
          <w:szCs w:val="18"/>
        </w:rPr>
      </w:pPr>
      <w:r w:rsidRPr="00FF19F0">
        <w:rPr>
          <w:sz w:val="18"/>
          <w:szCs w:val="18"/>
        </w:rPr>
        <w:t>National Fund Regulation Authority (“regulator”)</w:t>
      </w:r>
    </w:p>
    <w:p w14:paraId="5B580B31" w14:textId="77777777" w:rsidR="00FF19F0" w:rsidRDefault="00FA4A5C" w:rsidP="00FF19F0">
      <w:pPr>
        <w:pStyle w:val="Paragraphedeliste"/>
        <w:numPr>
          <w:ilvl w:val="1"/>
          <w:numId w:val="2"/>
        </w:numPr>
        <w:rPr>
          <w:sz w:val="18"/>
          <w:szCs w:val="18"/>
        </w:rPr>
      </w:pPr>
      <w:r>
        <w:rPr>
          <w:sz w:val="18"/>
          <w:szCs w:val="18"/>
        </w:rPr>
        <w:t xml:space="preserve">Optional: </w:t>
      </w:r>
      <w:r w:rsidR="00FF19F0" w:rsidRPr="00FF19F0">
        <w:rPr>
          <w:sz w:val="18"/>
          <w:szCs w:val="18"/>
        </w:rPr>
        <w:t>National Security Registration Authority (e.g. Euroclear France and Clearstream Luxembourg)</w:t>
      </w:r>
    </w:p>
    <w:p w14:paraId="5BB24C83" w14:textId="77777777" w:rsidR="00FA4A5C" w:rsidRDefault="00FA4A5C" w:rsidP="00FF19F0">
      <w:pPr>
        <w:pStyle w:val="Paragraphedeliste"/>
        <w:numPr>
          <w:ilvl w:val="1"/>
          <w:numId w:val="2"/>
        </w:numPr>
        <w:rPr>
          <w:sz w:val="18"/>
          <w:szCs w:val="18"/>
        </w:rPr>
      </w:pPr>
      <w:r>
        <w:rPr>
          <w:sz w:val="18"/>
          <w:szCs w:val="18"/>
        </w:rPr>
        <w:t>A chaincode validation authority which is in charge of validating that a fund’s chaincode properly follows the agreed upon rules</w:t>
      </w:r>
      <w:r w:rsidR="00C30FD1">
        <w:rPr>
          <w:sz w:val="18"/>
          <w:szCs w:val="18"/>
        </w:rPr>
        <w:t xml:space="preserve"> [in the POC, </w:t>
      </w:r>
      <w:r w:rsidR="00B07D9B">
        <w:rPr>
          <w:sz w:val="18"/>
          <w:szCs w:val="18"/>
        </w:rPr>
        <w:t xml:space="preserve">submitted chain code is assumed </w:t>
      </w:r>
      <w:r w:rsidR="00C30FD1">
        <w:rPr>
          <w:sz w:val="18"/>
          <w:szCs w:val="18"/>
        </w:rPr>
        <w:t>already validated</w:t>
      </w:r>
      <w:r w:rsidR="00B07D9B">
        <w:rPr>
          <w:sz w:val="18"/>
          <w:szCs w:val="18"/>
        </w:rPr>
        <w:t>]</w:t>
      </w:r>
    </w:p>
    <w:p w14:paraId="622E2524" w14:textId="77777777" w:rsidR="00B07D9B" w:rsidRPr="00FF19F0" w:rsidRDefault="00C30FD1" w:rsidP="00C30FD1">
      <w:pPr>
        <w:pStyle w:val="Paragraphedeliste"/>
        <w:numPr>
          <w:ilvl w:val="0"/>
          <w:numId w:val="2"/>
        </w:numPr>
        <w:rPr>
          <w:sz w:val="18"/>
          <w:szCs w:val="18"/>
        </w:rPr>
      </w:pPr>
      <w:r>
        <w:rPr>
          <w:sz w:val="18"/>
          <w:szCs w:val="18"/>
        </w:rPr>
        <w:t>Issuers are assumed already registered by the regulator</w:t>
      </w:r>
    </w:p>
    <w:p w14:paraId="1F53B0F8" w14:textId="77777777" w:rsidR="00FF19F0" w:rsidRDefault="00FF19F0" w:rsidP="00FF19F0">
      <w:pPr>
        <w:pStyle w:val="Paragraphedeliste"/>
        <w:numPr>
          <w:ilvl w:val="0"/>
          <w:numId w:val="2"/>
        </w:numPr>
        <w:rPr>
          <w:sz w:val="18"/>
          <w:szCs w:val="18"/>
        </w:rPr>
      </w:pPr>
      <w:r w:rsidRPr="00FF19F0">
        <w:rPr>
          <w:sz w:val="18"/>
          <w:szCs w:val="18"/>
        </w:rPr>
        <w:t xml:space="preserve">The following roles are assumed to be non-participating parties: interactions are managed through messages and events rather than through the consensus protocol managed by the </w:t>
      </w:r>
      <w:r>
        <w:rPr>
          <w:sz w:val="18"/>
          <w:szCs w:val="18"/>
        </w:rPr>
        <w:t>platform:</w:t>
      </w:r>
    </w:p>
    <w:p w14:paraId="68B8DA3B" w14:textId="77777777" w:rsidR="00FF19F0" w:rsidRDefault="00FF19F0" w:rsidP="00FF19F0">
      <w:pPr>
        <w:pStyle w:val="Paragraphedeliste"/>
        <w:numPr>
          <w:ilvl w:val="1"/>
          <w:numId w:val="2"/>
        </w:numPr>
        <w:rPr>
          <w:sz w:val="18"/>
          <w:szCs w:val="18"/>
        </w:rPr>
      </w:pPr>
      <w:r>
        <w:rPr>
          <w:sz w:val="18"/>
          <w:szCs w:val="18"/>
        </w:rPr>
        <w:t xml:space="preserve">LEI local operating units (e.g. French INSEE, </w:t>
      </w:r>
      <w:proofErr w:type="spellStart"/>
      <w:r>
        <w:rPr>
          <w:sz w:val="18"/>
          <w:szCs w:val="18"/>
        </w:rPr>
        <w:t>LuxCSD</w:t>
      </w:r>
      <w:proofErr w:type="spellEnd"/>
      <w:r>
        <w:rPr>
          <w:sz w:val="18"/>
          <w:szCs w:val="18"/>
        </w:rPr>
        <w:t>)</w:t>
      </w:r>
    </w:p>
    <w:p w14:paraId="1698F5DC" w14:textId="77777777" w:rsidR="00F34846" w:rsidRDefault="00F34846" w:rsidP="00F34846">
      <w:pPr>
        <w:pStyle w:val="Paragraphedeliste"/>
        <w:numPr>
          <w:ilvl w:val="0"/>
          <w:numId w:val="2"/>
        </w:numPr>
        <w:rPr>
          <w:sz w:val="18"/>
          <w:szCs w:val="18"/>
        </w:rPr>
      </w:pPr>
      <w:r>
        <w:rPr>
          <w:sz w:val="18"/>
          <w:szCs w:val="18"/>
        </w:rPr>
        <w:t>We do not intend to automate a full registration process and merely focus on the workflow</w:t>
      </w:r>
    </w:p>
    <w:p w14:paraId="051CA608" w14:textId="77777777" w:rsidR="00F34846" w:rsidRDefault="00F34846" w:rsidP="00F34846">
      <w:pPr>
        <w:pStyle w:val="Paragraphedeliste"/>
        <w:numPr>
          <w:ilvl w:val="0"/>
          <w:numId w:val="2"/>
        </w:numPr>
        <w:rPr>
          <w:sz w:val="18"/>
          <w:szCs w:val="18"/>
        </w:rPr>
      </w:pPr>
      <w:r>
        <w:rPr>
          <w:sz w:val="18"/>
          <w:szCs w:val="18"/>
        </w:rPr>
        <w:t>As a demonstration, we carry on some simple checks such as:</w:t>
      </w:r>
    </w:p>
    <w:p w14:paraId="371A41B8" w14:textId="77777777" w:rsidR="00F34846" w:rsidRDefault="00F34846" w:rsidP="00F34846">
      <w:pPr>
        <w:pStyle w:val="Paragraphedeliste"/>
        <w:numPr>
          <w:ilvl w:val="1"/>
          <w:numId w:val="2"/>
        </w:numPr>
        <w:rPr>
          <w:sz w:val="18"/>
          <w:szCs w:val="18"/>
        </w:rPr>
      </w:pPr>
      <w:r>
        <w:rPr>
          <w:sz w:val="18"/>
          <w:szCs w:val="18"/>
        </w:rPr>
        <w:t>Mandatory information</w:t>
      </w:r>
    </w:p>
    <w:p w14:paraId="05580E42" w14:textId="77777777" w:rsidR="00F34846" w:rsidRDefault="00F34846" w:rsidP="00F34846">
      <w:pPr>
        <w:pStyle w:val="Paragraphedeliste"/>
        <w:numPr>
          <w:ilvl w:val="1"/>
          <w:numId w:val="2"/>
        </w:numPr>
        <w:rPr>
          <w:sz w:val="18"/>
          <w:szCs w:val="18"/>
        </w:rPr>
      </w:pPr>
      <w:r>
        <w:rPr>
          <w:sz w:val="18"/>
          <w:szCs w:val="18"/>
        </w:rPr>
        <w:t>Agreement validation sealed stamp</w:t>
      </w:r>
    </w:p>
    <w:p w14:paraId="1E27A85C" w14:textId="77777777" w:rsidR="00F34846" w:rsidRPr="00FF19F0" w:rsidRDefault="00F34846" w:rsidP="00F34846">
      <w:pPr>
        <w:pStyle w:val="Paragraphedeliste"/>
        <w:numPr>
          <w:ilvl w:val="1"/>
          <w:numId w:val="2"/>
        </w:numPr>
        <w:rPr>
          <w:sz w:val="18"/>
          <w:szCs w:val="18"/>
        </w:rPr>
      </w:pPr>
      <w:r>
        <w:rPr>
          <w:sz w:val="18"/>
          <w:szCs w:val="18"/>
        </w:rPr>
        <w:t>…</w:t>
      </w:r>
    </w:p>
    <w:p w14:paraId="7272959B" w14:textId="77777777" w:rsidR="0051297E" w:rsidRDefault="0051297E">
      <w:pPr>
        <w:rPr>
          <w:b/>
          <w:sz w:val="18"/>
          <w:szCs w:val="18"/>
        </w:rPr>
      </w:pPr>
      <w:r>
        <w:rPr>
          <w:b/>
          <w:sz w:val="18"/>
          <w:szCs w:val="18"/>
        </w:rPr>
        <w:br w:type="page"/>
      </w:r>
    </w:p>
    <w:p w14:paraId="30E24063" w14:textId="77777777" w:rsidR="00284E54" w:rsidRPr="00F33FED" w:rsidRDefault="00284E54" w:rsidP="00491135">
      <w:pPr>
        <w:pBdr>
          <w:bottom w:val="single" w:sz="4" w:space="1" w:color="auto"/>
        </w:pBdr>
        <w:rPr>
          <w:b/>
          <w:sz w:val="18"/>
          <w:szCs w:val="18"/>
        </w:rPr>
      </w:pPr>
      <w:r w:rsidRPr="00F33FED">
        <w:rPr>
          <w:b/>
          <w:sz w:val="18"/>
          <w:szCs w:val="18"/>
        </w:rPr>
        <w:lastRenderedPageBreak/>
        <w:t>Object model</w:t>
      </w:r>
    </w:p>
    <w:p w14:paraId="72CCF126" w14:textId="77777777" w:rsidR="0005028D" w:rsidRDefault="0005028D" w:rsidP="00284E54">
      <w:pPr>
        <w:rPr>
          <w:sz w:val="18"/>
          <w:szCs w:val="18"/>
        </w:rPr>
      </w:pPr>
      <w:r>
        <w:rPr>
          <w:sz w:val="18"/>
          <w:szCs w:val="18"/>
        </w:rPr>
        <w:t xml:space="preserve">Object model: each regulator is the owner of a Directory (r). A Directory is a very general object on our platform, which serves the purpose of providing access to funds by registering their chaincode ID. </w:t>
      </w:r>
      <w:commentRangeStart w:id="8"/>
      <w:r>
        <w:rPr>
          <w:sz w:val="18"/>
          <w:szCs w:val="18"/>
        </w:rPr>
        <w:t>Remember that a fund (f) may support several investment vehicles (v).</w:t>
      </w:r>
      <w:commentRangeEnd w:id="8"/>
      <w:r w:rsidR="00690F69">
        <w:rPr>
          <w:rStyle w:val="Marquedannotation"/>
        </w:rPr>
        <w:commentReference w:id="8"/>
      </w:r>
    </w:p>
    <w:p w14:paraId="3B4C412E" w14:textId="77777777" w:rsidR="00894B24" w:rsidRDefault="0005028D" w:rsidP="0005028D">
      <w:pPr>
        <w:rPr>
          <w:sz w:val="18"/>
          <w:szCs w:val="18"/>
        </w:rPr>
      </w:pPr>
      <w:r>
        <w:rPr>
          <w:sz w:val="18"/>
          <w:szCs w:val="18"/>
        </w:rPr>
        <w:t>We assume each fund has been already created with a proper chaincode.</w:t>
      </w:r>
    </w:p>
    <w:p w14:paraId="776D5DA5" w14:textId="77777777" w:rsidR="0005028D" w:rsidRDefault="0005028D" w:rsidP="0005028D">
      <w:pPr>
        <w:rPr>
          <w:sz w:val="18"/>
          <w:szCs w:val="18"/>
        </w:rPr>
      </w:pPr>
      <w:r>
        <w:rPr>
          <w:sz w:val="18"/>
          <w:szCs w:val="18"/>
        </w:rPr>
        <w:t>The Directory (r) itself has a very simple data structure modeling its state. “Transactions” provide an audit trail of state transitions.</w:t>
      </w:r>
    </w:p>
    <w:p w14:paraId="39AE7E46" w14:textId="77777777" w:rsidR="00254D55" w:rsidRDefault="00254D55" w:rsidP="0005028D">
      <w:pPr>
        <w:rPr>
          <w:sz w:val="18"/>
          <w:szCs w:val="18"/>
        </w:rPr>
      </w:pPr>
      <w:r>
        <w:rPr>
          <w:sz w:val="18"/>
          <w:szCs w:val="18"/>
        </w:rPr>
        <w:t>The legal description material used for the agreement is owned by the fund chaincode. The regulator’s directory only keeps track of the agreement workflow (agreement status and signature), some basic check capabilities (hashing the fund description) and some basic directory search capabilities</w:t>
      </w:r>
      <w:r w:rsidR="00D734F1">
        <w:rPr>
          <w:sz w:val="18"/>
          <w:szCs w:val="18"/>
        </w:rPr>
        <w:t xml:space="preserve"> (not implemented in the prototype model)</w:t>
      </w:r>
      <w:r>
        <w:rPr>
          <w:sz w:val="18"/>
          <w:szCs w:val="18"/>
        </w:rPr>
        <w:t>.</w:t>
      </w:r>
    </w:p>
    <w:p w14:paraId="762F1CAB" w14:textId="77777777" w:rsidR="00254D55" w:rsidRDefault="00254D55" w:rsidP="00254D55">
      <w:pPr>
        <w:rPr>
          <w:sz w:val="18"/>
          <w:szCs w:val="18"/>
        </w:rPr>
      </w:pPr>
    </w:p>
    <w:p w14:paraId="086BB2C7" w14:textId="77777777" w:rsidR="00254D55" w:rsidRDefault="00254D55" w:rsidP="00254D55">
      <w:pPr>
        <w:rPr>
          <w:sz w:val="18"/>
          <w:szCs w:val="18"/>
        </w:rPr>
      </w:pPr>
      <w:r>
        <w:rPr>
          <w:sz w:val="18"/>
          <w:szCs w:val="18"/>
        </w:rPr>
        <w:t>How does it work?</w:t>
      </w:r>
    </w:p>
    <w:p w14:paraId="26B62A13" w14:textId="77777777" w:rsidR="00D734F1" w:rsidRDefault="00D734F1" w:rsidP="00254D55">
      <w:pPr>
        <w:pStyle w:val="Paragraphedeliste"/>
        <w:numPr>
          <w:ilvl w:val="0"/>
          <w:numId w:val="9"/>
        </w:numPr>
        <w:rPr>
          <w:sz w:val="18"/>
          <w:szCs w:val="18"/>
        </w:rPr>
      </w:pPr>
      <w:r>
        <w:rPr>
          <w:sz w:val="18"/>
          <w:szCs w:val="18"/>
        </w:rPr>
        <w:t xml:space="preserve">A regulator deploys a </w:t>
      </w:r>
      <w:proofErr w:type="spellStart"/>
      <w:r>
        <w:rPr>
          <w:sz w:val="18"/>
          <w:szCs w:val="18"/>
        </w:rPr>
        <w:t>RegulatedDirectory</w:t>
      </w:r>
      <w:proofErr w:type="spellEnd"/>
      <w:r>
        <w:rPr>
          <w:sz w:val="18"/>
          <w:szCs w:val="18"/>
        </w:rPr>
        <w:t xml:space="preserve"> </w:t>
      </w:r>
      <w:proofErr w:type="spellStart"/>
      <w:r>
        <w:rPr>
          <w:sz w:val="18"/>
          <w:szCs w:val="18"/>
        </w:rPr>
        <w:t>chaincode</w:t>
      </w:r>
      <w:proofErr w:type="spellEnd"/>
      <w:r>
        <w:rPr>
          <w:sz w:val="18"/>
          <w:szCs w:val="18"/>
        </w:rPr>
        <w:t xml:space="preserve"> for its jurisdiction area.</w:t>
      </w:r>
      <w:r w:rsidR="00584266">
        <w:rPr>
          <w:sz w:val="18"/>
          <w:szCs w:val="18"/>
        </w:rPr>
        <w:t xml:space="preserve"> The</w:t>
      </w:r>
      <w:r w:rsidR="00DF069F">
        <w:rPr>
          <w:sz w:val="18"/>
          <w:szCs w:val="18"/>
        </w:rPr>
        <w:t xml:space="preserve"> regulator and the chaincode validation authority are the endorser, and are both mandatory</w:t>
      </w:r>
      <w:r w:rsidR="00E14DD5">
        <w:rPr>
          <w:sz w:val="18"/>
          <w:szCs w:val="18"/>
        </w:rPr>
        <w:t>. Optional endorsers are defined for use with APPLY_ADDITIONAL_REGISTRATION() transactions</w:t>
      </w:r>
      <w:r w:rsidR="00DF069F">
        <w:rPr>
          <w:sz w:val="18"/>
          <w:szCs w:val="18"/>
        </w:rPr>
        <w:t>.</w:t>
      </w:r>
      <w:r w:rsidR="00AB60B5">
        <w:rPr>
          <w:sz w:val="18"/>
          <w:szCs w:val="18"/>
        </w:rPr>
        <w:t xml:space="preserve"> Other p</w:t>
      </w:r>
      <w:r w:rsidR="00DF069F">
        <w:rPr>
          <w:sz w:val="18"/>
          <w:szCs w:val="18"/>
        </w:rPr>
        <w:t xml:space="preserve">eers may be chosen among </w:t>
      </w:r>
      <w:r w:rsidR="00E14DD5">
        <w:rPr>
          <w:sz w:val="18"/>
          <w:szCs w:val="18"/>
        </w:rPr>
        <w:t xml:space="preserve">Security Registration authorities, </w:t>
      </w:r>
      <w:r w:rsidR="00DF069F">
        <w:rPr>
          <w:sz w:val="18"/>
          <w:szCs w:val="18"/>
        </w:rPr>
        <w:t>custodians and CSD’s.</w:t>
      </w:r>
    </w:p>
    <w:p w14:paraId="3578F411" w14:textId="77777777" w:rsidR="00DF069F" w:rsidRDefault="00DF069F" w:rsidP="00254D55">
      <w:pPr>
        <w:pStyle w:val="Paragraphedeliste"/>
        <w:numPr>
          <w:ilvl w:val="0"/>
          <w:numId w:val="9"/>
        </w:numPr>
        <w:rPr>
          <w:sz w:val="18"/>
          <w:szCs w:val="18"/>
        </w:rPr>
      </w:pPr>
      <w:r>
        <w:rPr>
          <w:sz w:val="18"/>
          <w:szCs w:val="18"/>
        </w:rPr>
        <w:t>The issuer must pre-validate its chaincode with the validation authority (this workflow is not supported by the POC: the authority automatically endorses fund chaincodes in our POC)</w:t>
      </w:r>
    </w:p>
    <w:p w14:paraId="7C380FDB" w14:textId="77777777" w:rsidR="00254D55" w:rsidRDefault="00254D55" w:rsidP="00254D55">
      <w:pPr>
        <w:pStyle w:val="Paragraphedeliste"/>
        <w:numPr>
          <w:ilvl w:val="0"/>
          <w:numId w:val="9"/>
        </w:numPr>
        <w:rPr>
          <w:sz w:val="18"/>
          <w:szCs w:val="18"/>
        </w:rPr>
      </w:pPr>
      <w:r>
        <w:rPr>
          <w:sz w:val="18"/>
          <w:szCs w:val="18"/>
        </w:rPr>
        <w:t>An issuer deploys a chaincode for a fund and populate some required descriptive (e.g. POPULATE_LEGAL</w:t>
      </w:r>
      <w:r w:rsidR="007869B4">
        <w:rPr>
          <w:sz w:val="18"/>
          <w:szCs w:val="18"/>
        </w:rPr>
        <w:t>, POPULATE_OPERATIONAL</w:t>
      </w:r>
      <w:r>
        <w:rPr>
          <w:sz w:val="18"/>
          <w:szCs w:val="18"/>
        </w:rPr>
        <w:t>)</w:t>
      </w:r>
    </w:p>
    <w:p w14:paraId="0DC5430A" w14:textId="77777777" w:rsidR="00254D55" w:rsidRDefault="00254D55" w:rsidP="00254D55">
      <w:pPr>
        <w:pStyle w:val="Paragraphedeliste"/>
        <w:numPr>
          <w:ilvl w:val="0"/>
          <w:numId w:val="9"/>
        </w:numPr>
        <w:rPr>
          <w:sz w:val="18"/>
          <w:szCs w:val="18"/>
        </w:rPr>
      </w:pPr>
      <w:r>
        <w:rPr>
          <w:sz w:val="18"/>
          <w:szCs w:val="18"/>
        </w:rPr>
        <w:t>The issuer then initiates the agreement procedure by invoking a regulator’</w:t>
      </w:r>
      <w:r w:rsidR="00C16B81">
        <w:rPr>
          <w:sz w:val="18"/>
          <w:szCs w:val="18"/>
        </w:rPr>
        <w:t>s directory with the target fund’s chaincode ID</w:t>
      </w:r>
    </w:p>
    <w:p w14:paraId="63A9A17C" w14:textId="77777777" w:rsidR="00D734F1" w:rsidRDefault="00D734F1" w:rsidP="00D734F1">
      <w:pPr>
        <w:pStyle w:val="Paragraphedeliste"/>
        <w:numPr>
          <w:ilvl w:val="1"/>
          <w:numId w:val="9"/>
        </w:numPr>
        <w:rPr>
          <w:sz w:val="18"/>
          <w:szCs w:val="18"/>
        </w:rPr>
      </w:pPr>
      <w:r>
        <w:rPr>
          <w:sz w:val="18"/>
          <w:szCs w:val="18"/>
        </w:rPr>
        <w:t>Transaction: APPLY_REGISTRATION( fund chaincode ID)</w:t>
      </w:r>
    </w:p>
    <w:p w14:paraId="7DA4FD7E" w14:textId="77777777" w:rsidR="00D734F1" w:rsidRDefault="00D734F1" w:rsidP="00D734F1">
      <w:pPr>
        <w:pStyle w:val="Paragraphedeliste"/>
        <w:numPr>
          <w:ilvl w:val="1"/>
          <w:numId w:val="9"/>
        </w:numPr>
        <w:rPr>
          <w:sz w:val="18"/>
          <w:szCs w:val="18"/>
        </w:rPr>
      </w:pPr>
      <w:r>
        <w:rPr>
          <w:sz w:val="18"/>
          <w:szCs w:val="18"/>
        </w:rPr>
        <w:t xml:space="preserve">The method uploads the data from the fund’s </w:t>
      </w:r>
      <w:proofErr w:type="spellStart"/>
      <w:r>
        <w:rPr>
          <w:sz w:val="18"/>
          <w:szCs w:val="18"/>
        </w:rPr>
        <w:t>chaincode</w:t>
      </w:r>
      <w:proofErr w:type="spellEnd"/>
      <w:r>
        <w:rPr>
          <w:sz w:val="18"/>
          <w:szCs w:val="18"/>
        </w:rPr>
        <w:t>: GET_SECTION( “[‘</w:t>
      </w:r>
      <w:proofErr w:type="spellStart"/>
      <w:r>
        <w:rPr>
          <w:sz w:val="18"/>
          <w:szCs w:val="18"/>
        </w:rPr>
        <w:t>legal’,’operational</w:t>
      </w:r>
      <w:proofErr w:type="spellEnd"/>
      <w:r>
        <w:rPr>
          <w:sz w:val="18"/>
          <w:szCs w:val="18"/>
        </w:rPr>
        <w:t>’,…]”)</w:t>
      </w:r>
    </w:p>
    <w:p w14:paraId="3D9DB6BF" w14:textId="77777777" w:rsidR="00D734F1" w:rsidRDefault="00D734F1" w:rsidP="00D734F1">
      <w:pPr>
        <w:pStyle w:val="Paragraphedeliste"/>
        <w:numPr>
          <w:ilvl w:val="1"/>
          <w:numId w:val="9"/>
        </w:numPr>
        <w:rPr>
          <w:sz w:val="18"/>
          <w:szCs w:val="18"/>
        </w:rPr>
      </w:pPr>
      <w:r>
        <w:rPr>
          <w:sz w:val="18"/>
          <w:szCs w:val="18"/>
        </w:rPr>
        <w:t>Check if already known to the directory (agreement’s update) or if this is a new entry</w:t>
      </w:r>
    </w:p>
    <w:p w14:paraId="66788D7C" w14:textId="77777777" w:rsidR="00D734F1" w:rsidRDefault="00D734F1" w:rsidP="00D734F1">
      <w:pPr>
        <w:pStyle w:val="Paragraphedeliste"/>
        <w:numPr>
          <w:ilvl w:val="1"/>
          <w:numId w:val="9"/>
        </w:numPr>
        <w:rPr>
          <w:sz w:val="18"/>
          <w:szCs w:val="18"/>
        </w:rPr>
      </w:pPr>
      <w:r>
        <w:rPr>
          <w:sz w:val="18"/>
          <w:szCs w:val="18"/>
        </w:rPr>
        <w:t>Perform basic validation then endorse the transaction</w:t>
      </w:r>
    </w:p>
    <w:p w14:paraId="39D8AE8E" w14:textId="77777777" w:rsidR="00AB60B5" w:rsidRDefault="00AB60B5" w:rsidP="00D734F1">
      <w:pPr>
        <w:pStyle w:val="Paragraphedeliste"/>
        <w:numPr>
          <w:ilvl w:val="1"/>
          <w:numId w:val="9"/>
        </w:numPr>
        <w:rPr>
          <w:sz w:val="18"/>
          <w:szCs w:val="18"/>
        </w:rPr>
      </w:pPr>
      <w:r>
        <w:rPr>
          <w:sz w:val="18"/>
          <w:szCs w:val="18"/>
        </w:rPr>
        <w:t>An event is sent to the regulator</w:t>
      </w:r>
    </w:p>
    <w:p w14:paraId="48AD55A0" w14:textId="77777777" w:rsidR="00DF069F" w:rsidRDefault="00DF069F" w:rsidP="00D734F1">
      <w:pPr>
        <w:pStyle w:val="Paragraphedeliste"/>
        <w:numPr>
          <w:ilvl w:val="1"/>
          <w:numId w:val="9"/>
        </w:numPr>
        <w:rPr>
          <w:sz w:val="18"/>
          <w:szCs w:val="18"/>
        </w:rPr>
      </w:pPr>
      <w:r>
        <w:rPr>
          <w:sz w:val="18"/>
          <w:szCs w:val="18"/>
        </w:rPr>
        <w:t>The issuer then submits the transaction to the consensus service</w:t>
      </w:r>
    </w:p>
    <w:p w14:paraId="3CBAC560" w14:textId="77777777" w:rsidR="00C16B81" w:rsidRDefault="00C16B81" w:rsidP="00254D55">
      <w:pPr>
        <w:pStyle w:val="Paragraphedeliste"/>
        <w:numPr>
          <w:ilvl w:val="0"/>
          <w:numId w:val="9"/>
        </w:numPr>
        <w:rPr>
          <w:sz w:val="18"/>
          <w:szCs w:val="18"/>
        </w:rPr>
      </w:pPr>
      <w:r>
        <w:rPr>
          <w:sz w:val="18"/>
          <w:szCs w:val="18"/>
        </w:rPr>
        <w:t>The regulator and the issuer exchange feedback and tentative until a final status is reached (agreement validated or rejected). This workflow generates events to each party</w:t>
      </w:r>
      <w:r w:rsidR="00AB60B5">
        <w:rPr>
          <w:sz w:val="18"/>
          <w:szCs w:val="18"/>
        </w:rPr>
        <w:t>.</w:t>
      </w:r>
    </w:p>
    <w:p w14:paraId="6432BD14" w14:textId="77777777" w:rsidR="00C16B81" w:rsidRPr="00350C18" w:rsidRDefault="00DF069F" w:rsidP="00C16B81">
      <w:pPr>
        <w:pStyle w:val="Paragraphedeliste"/>
        <w:numPr>
          <w:ilvl w:val="1"/>
          <w:numId w:val="9"/>
        </w:numPr>
        <w:rPr>
          <w:sz w:val="18"/>
          <w:szCs w:val="18"/>
        </w:rPr>
      </w:pPr>
      <w:r w:rsidRPr="00350C18">
        <w:rPr>
          <w:sz w:val="18"/>
          <w:szCs w:val="18"/>
        </w:rPr>
        <w:t>Regulator replies with:</w:t>
      </w:r>
    </w:p>
    <w:p w14:paraId="098C93DE" w14:textId="77777777" w:rsidR="00DF069F" w:rsidRPr="00350C18" w:rsidRDefault="00DF069F" w:rsidP="00DF069F">
      <w:pPr>
        <w:pStyle w:val="Paragraphedeliste"/>
        <w:numPr>
          <w:ilvl w:val="3"/>
          <w:numId w:val="9"/>
        </w:numPr>
        <w:rPr>
          <w:sz w:val="18"/>
          <w:szCs w:val="18"/>
        </w:rPr>
      </w:pPr>
      <w:r w:rsidRPr="00350C18">
        <w:rPr>
          <w:sz w:val="18"/>
          <w:szCs w:val="18"/>
        </w:rPr>
        <w:t xml:space="preserve">INCOMPLETE_APPLICATION(fund </w:t>
      </w:r>
      <w:proofErr w:type="spellStart"/>
      <w:r w:rsidRPr="00350C18">
        <w:rPr>
          <w:sz w:val="18"/>
          <w:szCs w:val="18"/>
        </w:rPr>
        <w:t>chaincode</w:t>
      </w:r>
      <w:proofErr w:type="spellEnd"/>
      <w:r w:rsidRPr="00350C18">
        <w:rPr>
          <w:sz w:val="18"/>
          <w:szCs w:val="18"/>
        </w:rPr>
        <w:t xml:space="preserve"> </w:t>
      </w:r>
      <w:proofErr w:type="spellStart"/>
      <w:r w:rsidRPr="00350C18">
        <w:rPr>
          <w:sz w:val="18"/>
          <w:szCs w:val="18"/>
        </w:rPr>
        <w:t>ID,”Reply</w:t>
      </w:r>
      <w:proofErr w:type="spellEnd"/>
      <w:r w:rsidRPr="00350C18">
        <w:rPr>
          <w:sz w:val="18"/>
          <w:szCs w:val="18"/>
        </w:rPr>
        <w:t xml:space="preserve"> message”)</w:t>
      </w:r>
    </w:p>
    <w:p w14:paraId="711158D4" w14:textId="77777777" w:rsidR="00DF069F" w:rsidRPr="00350C18" w:rsidRDefault="00DF069F" w:rsidP="00DF069F">
      <w:pPr>
        <w:pStyle w:val="Paragraphedeliste"/>
        <w:numPr>
          <w:ilvl w:val="3"/>
          <w:numId w:val="9"/>
        </w:numPr>
        <w:rPr>
          <w:sz w:val="18"/>
          <w:szCs w:val="18"/>
        </w:rPr>
      </w:pPr>
      <w:r w:rsidRPr="00350C18">
        <w:rPr>
          <w:sz w:val="18"/>
          <w:szCs w:val="18"/>
        </w:rPr>
        <w:t>COMPLETE</w:t>
      </w:r>
      <w:r w:rsidR="00A55277">
        <w:rPr>
          <w:sz w:val="18"/>
          <w:szCs w:val="18"/>
        </w:rPr>
        <w:t>D_REGISTRATION</w:t>
      </w:r>
      <w:r w:rsidRPr="00350C18">
        <w:rPr>
          <w:sz w:val="18"/>
          <w:szCs w:val="18"/>
        </w:rPr>
        <w:t xml:space="preserve">(fund </w:t>
      </w:r>
      <w:proofErr w:type="spellStart"/>
      <w:r w:rsidRPr="00350C18">
        <w:rPr>
          <w:sz w:val="18"/>
          <w:szCs w:val="18"/>
        </w:rPr>
        <w:t>chaincode</w:t>
      </w:r>
      <w:proofErr w:type="spellEnd"/>
      <w:r w:rsidRPr="00350C18">
        <w:rPr>
          <w:sz w:val="18"/>
          <w:szCs w:val="18"/>
        </w:rPr>
        <w:t xml:space="preserve"> </w:t>
      </w:r>
      <w:proofErr w:type="spellStart"/>
      <w:r w:rsidRPr="00350C18">
        <w:rPr>
          <w:sz w:val="18"/>
          <w:szCs w:val="18"/>
        </w:rPr>
        <w:t>ID,”Reply</w:t>
      </w:r>
      <w:proofErr w:type="spellEnd"/>
      <w:r w:rsidRPr="00350C18">
        <w:rPr>
          <w:sz w:val="18"/>
          <w:szCs w:val="18"/>
        </w:rPr>
        <w:t xml:space="preserve"> message”)</w:t>
      </w:r>
    </w:p>
    <w:p w14:paraId="4189AB29" w14:textId="77777777" w:rsidR="00DF069F" w:rsidRPr="00350C18" w:rsidRDefault="00DF069F" w:rsidP="00DF069F">
      <w:pPr>
        <w:pStyle w:val="Paragraphedeliste"/>
        <w:numPr>
          <w:ilvl w:val="3"/>
          <w:numId w:val="9"/>
        </w:numPr>
        <w:rPr>
          <w:sz w:val="18"/>
          <w:szCs w:val="18"/>
        </w:rPr>
      </w:pPr>
      <w:r w:rsidRPr="00350C18">
        <w:rPr>
          <w:sz w:val="18"/>
          <w:szCs w:val="18"/>
        </w:rPr>
        <w:t xml:space="preserve">REJECTED_APPLICATION(fund </w:t>
      </w:r>
      <w:proofErr w:type="spellStart"/>
      <w:r w:rsidRPr="00350C18">
        <w:rPr>
          <w:sz w:val="18"/>
          <w:szCs w:val="18"/>
        </w:rPr>
        <w:t>chaincode</w:t>
      </w:r>
      <w:proofErr w:type="spellEnd"/>
      <w:r w:rsidRPr="00350C18">
        <w:rPr>
          <w:sz w:val="18"/>
          <w:szCs w:val="18"/>
        </w:rPr>
        <w:t xml:space="preserve"> </w:t>
      </w:r>
      <w:proofErr w:type="spellStart"/>
      <w:r w:rsidRPr="00350C18">
        <w:rPr>
          <w:sz w:val="18"/>
          <w:szCs w:val="18"/>
        </w:rPr>
        <w:t>ID,”Reply</w:t>
      </w:r>
      <w:proofErr w:type="spellEnd"/>
      <w:r w:rsidRPr="00350C18">
        <w:rPr>
          <w:sz w:val="18"/>
          <w:szCs w:val="18"/>
        </w:rPr>
        <w:t xml:space="preserve"> message”)</w:t>
      </w:r>
    </w:p>
    <w:p w14:paraId="59781E55" w14:textId="77777777" w:rsidR="00AB60B5" w:rsidRPr="00350C18" w:rsidRDefault="00AB60B5" w:rsidP="00DF069F">
      <w:pPr>
        <w:pStyle w:val="Paragraphedeliste"/>
        <w:numPr>
          <w:ilvl w:val="3"/>
          <w:numId w:val="9"/>
        </w:numPr>
        <w:rPr>
          <w:sz w:val="18"/>
          <w:szCs w:val="18"/>
        </w:rPr>
      </w:pPr>
      <w:r w:rsidRPr="00350C18">
        <w:rPr>
          <w:sz w:val="18"/>
          <w:szCs w:val="18"/>
        </w:rPr>
        <w:t>An event is sent to the issuer</w:t>
      </w:r>
      <w:r w:rsidR="00CF35C7" w:rsidRPr="00350C18">
        <w:rPr>
          <w:sz w:val="18"/>
          <w:szCs w:val="18"/>
        </w:rPr>
        <w:t xml:space="preserve"> – the message is part of the ledger data, but is not reflected in the state</w:t>
      </w:r>
    </w:p>
    <w:p w14:paraId="703085EE" w14:textId="77777777" w:rsidR="00AB60B5" w:rsidRPr="00350C18" w:rsidRDefault="00AB60B5" w:rsidP="00AB60B5">
      <w:pPr>
        <w:pStyle w:val="Paragraphedeliste"/>
        <w:numPr>
          <w:ilvl w:val="1"/>
          <w:numId w:val="9"/>
        </w:numPr>
        <w:rPr>
          <w:sz w:val="18"/>
          <w:szCs w:val="18"/>
        </w:rPr>
      </w:pPr>
      <w:r w:rsidRPr="00350C18">
        <w:rPr>
          <w:sz w:val="18"/>
          <w:szCs w:val="18"/>
        </w:rPr>
        <w:t>The issuer replies with:</w:t>
      </w:r>
    </w:p>
    <w:p w14:paraId="108F009D" w14:textId="77777777" w:rsidR="00F92B9C" w:rsidRDefault="00F92B9C" w:rsidP="00AB60B5">
      <w:pPr>
        <w:pStyle w:val="Paragraphedeliste"/>
        <w:numPr>
          <w:ilvl w:val="2"/>
          <w:numId w:val="9"/>
        </w:numPr>
        <w:rPr>
          <w:sz w:val="18"/>
          <w:szCs w:val="18"/>
        </w:rPr>
      </w:pPr>
      <w:r>
        <w:rPr>
          <w:sz w:val="18"/>
          <w:szCs w:val="18"/>
        </w:rPr>
        <w:t>POPULATE_XXX on its fund’s chaincode, then:</w:t>
      </w:r>
    </w:p>
    <w:p w14:paraId="591731F8" w14:textId="77777777" w:rsidR="00AB60B5" w:rsidRPr="00350C18" w:rsidRDefault="00AB60B5" w:rsidP="00AB60B5">
      <w:pPr>
        <w:pStyle w:val="Paragraphedeliste"/>
        <w:numPr>
          <w:ilvl w:val="2"/>
          <w:numId w:val="9"/>
        </w:numPr>
        <w:rPr>
          <w:sz w:val="18"/>
          <w:szCs w:val="18"/>
        </w:rPr>
      </w:pPr>
      <w:r w:rsidRPr="00350C18">
        <w:rPr>
          <w:sz w:val="18"/>
          <w:szCs w:val="18"/>
        </w:rPr>
        <w:t>APPLY_REGISTRATION( fund chaincode ID)</w:t>
      </w:r>
      <w:r w:rsidR="00F92B9C">
        <w:rPr>
          <w:sz w:val="18"/>
          <w:szCs w:val="18"/>
        </w:rPr>
        <w:t xml:space="preserve"> on the </w:t>
      </w:r>
      <w:proofErr w:type="spellStart"/>
      <w:r w:rsidR="00F92B9C">
        <w:rPr>
          <w:sz w:val="18"/>
          <w:szCs w:val="18"/>
        </w:rPr>
        <w:t>RegulatedDirectory</w:t>
      </w:r>
      <w:proofErr w:type="spellEnd"/>
      <w:r w:rsidR="00F92B9C">
        <w:rPr>
          <w:sz w:val="18"/>
          <w:szCs w:val="18"/>
        </w:rPr>
        <w:t xml:space="preserve"> </w:t>
      </w:r>
      <w:proofErr w:type="spellStart"/>
      <w:r w:rsidR="00F92B9C">
        <w:rPr>
          <w:sz w:val="18"/>
          <w:szCs w:val="18"/>
        </w:rPr>
        <w:t>chaincode</w:t>
      </w:r>
      <w:proofErr w:type="spellEnd"/>
    </w:p>
    <w:p w14:paraId="69E4D401" w14:textId="77777777" w:rsidR="00FA4A5C" w:rsidRDefault="00CF35C7" w:rsidP="00C16B81">
      <w:pPr>
        <w:pStyle w:val="Paragraphedeliste"/>
        <w:numPr>
          <w:ilvl w:val="0"/>
          <w:numId w:val="9"/>
        </w:numPr>
        <w:rPr>
          <w:sz w:val="18"/>
          <w:szCs w:val="18"/>
        </w:rPr>
      </w:pPr>
      <w:r w:rsidRPr="00350C18">
        <w:rPr>
          <w:sz w:val="18"/>
          <w:szCs w:val="18"/>
        </w:rPr>
        <w:t>Option: whenever the funds requires an official</w:t>
      </w:r>
      <w:r w:rsidR="00350C18" w:rsidRPr="00350C18">
        <w:rPr>
          <w:sz w:val="18"/>
          <w:szCs w:val="18"/>
        </w:rPr>
        <w:t xml:space="preserve"> security number, t</w:t>
      </w:r>
      <w:r w:rsidR="00FA4A5C" w:rsidRPr="00350C18">
        <w:rPr>
          <w:sz w:val="18"/>
          <w:szCs w:val="18"/>
        </w:rPr>
        <w:t>he Security Registration authority</w:t>
      </w:r>
      <w:r w:rsidR="00350C18" w:rsidRPr="00350C18">
        <w:rPr>
          <w:sz w:val="18"/>
          <w:szCs w:val="18"/>
        </w:rPr>
        <w:t xml:space="preserve"> is </w:t>
      </w:r>
      <w:r w:rsidR="00E14DD5">
        <w:rPr>
          <w:sz w:val="18"/>
          <w:szCs w:val="18"/>
        </w:rPr>
        <w:t>added in the loop. Remember that with this version of the POC, this authority is assumed to be a platform participant.</w:t>
      </w:r>
    </w:p>
    <w:p w14:paraId="0AA60D33" w14:textId="77777777" w:rsidR="00E14DD5" w:rsidRDefault="00E14DD5" w:rsidP="00E14DD5">
      <w:pPr>
        <w:pStyle w:val="Paragraphedeliste"/>
        <w:numPr>
          <w:ilvl w:val="1"/>
          <w:numId w:val="9"/>
        </w:numPr>
        <w:rPr>
          <w:sz w:val="18"/>
          <w:szCs w:val="18"/>
        </w:rPr>
      </w:pPr>
      <w:r>
        <w:rPr>
          <w:sz w:val="18"/>
          <w:szCs w:val="18"/>
        </w:rPr>
        <w:t xml:space="preserve">Note: </w:t>
      </w:r>
      <w:commentRangeStart w:id="9"/>
      <w:r>
        <w:rPr>
          <w:sz w:val="18"/>
          <w:szCs w:val="18"/>
        </w:rPr>
        <w:t>this option is not known at initial APPLY_REGISTRATION() time</w:t>
      </w:r>
      <w:commentRangeEnd w:id="9"/>
      <w:r w:rsidR="00776F92">
        <w:rPr>
          <w:rStyle w:val="Marquedannotation"/>
        </w:rPr>
        <w:commentReference w:id="9"/>
      </w:r>
      <w:r>
        <w:rPr>
          <w:sz w:val="18"/>
          <w:szCs w:val="18"/>
        </w:rPr>
        <w:t>, so it cannot be part of the endorsement procedure</w:t>
      </w:r>
      <w:r w:rsidR="00F4442E">
        <w:rPr>
          <w:sz w:val="18"/>
          <w:szCs w:val="18"/>
        </w:rPr>
        <w:t xml:space="preserve"> (actually, this is not a very clear point of the HL endorsement procedure: if it is possible to query the fund’s chain code at endors</w:t>
      </w:r>
      <w:r w:rsidR="00F92B9C">
        <w:rPr>
          <w:sz w:val="18"/>
          <w:szCs w:val="18"/>
        </w:rPr>
        <w:t>ement time, then best to do it</w:t>
      </w:r>
      <w:r w:rsidR="006C2221">
        <w:rPr>
          <w:sz w:val="18"/>
          <w:szCs w:val="18"/>
        </w:rPr>
        <w:t xml:space="preserve"> directly</w:t>
      </w:r>
      <w:r w:rsidR="00F92B9C">
        <w:rPr>
          <w:sz w:val="18"/>
          <w:szCs w:val="18"/>
        </w:rPr>
        <w:t>: the submitting peer would then decide to forward the transaction to the security registration authority)</w:t>
      </w:r>
    </w:p>
    <w:p w14:paraId="1F55010C" w14:textId="77777777" w:rsidR="00E14DD5" w:rsidRDefault="00F92B9C" w:rsidP="00E14DD5">
      <w:pPr>
        <w:pStyle w:val="Paragraphedeliste"/>
        <w:numPr>
          <w:ilvl w:val="1"/>
          <w:numId w:val="9"/>
        </w:numPr>
        <w:rPr>
          <w:sz w:val="18"/>
          <w:szCs w:val="18"/>
        </w:rPr>
      </w:pPr>
      <w:r>
        <w:rPr>
          <w:sz w:val="18"/>
          <w:szCs w:val="18"/>
        </w:rPr>
        <w:t>POPULATE_REQUEST</w:t>
      </w:r>
      <w:r w:rsidR="00E14DD5">
        <w:rPr>
          <w:sz w:val="18"/>
          <w:szCs w:val="18"/>
        </w:rPr>
        <w:t>(</w:t>
      </w:r>
      <w:proofErr w:type="spellStart"/>
      <w:r w:rsidR="00E14DD5">
        <w:rPr>
          <w:sz w:val="18"/>
          <w:szCs w:val="18"/>
        </w:rPr>
        <w:t>fundchaincode</w:t>
      </w:r>
      <w:proofErr w:type="spellEnd"/>
      <w:r w:rsidR="00E14DD5">
        <w:rPr>
          <w:sz w:val="18"/>
          <w:szCs w:val="18"/>
        </w:rPr>
        <w:t>, “{ “</w:t>
      </w:r>
      <w:proofErr w:type="spellStart"/>
      <w:r w:rsidR="00E14DD5">
        <w:rPr>
          <w:sz w:val="18"/>
          <w:szCs w:val="18"/>
        </w:rPr>
        <w:t>security-code:”,”ISIN</w:t>
      </w:r>
      <w:proofErr w:type="spellEnd"/>
      <w:r w:rsidR="00E14DD5">
        <w:rPr>
          <w:sz w:val="18"/>
          <w:szCs w:val="18"/>
        </w:rPr>
        <w:t>”, “FR” ) is used for that</w:t>
      </w:r>
      <w:r>
        <w:rPr>
          <w:sz w:val="18"/>
          <w:szCs w:val="18"/>
        </w:rPr>
        <w:t xml:space="preserve"> by the issuer</w:t>
      </w:r>
    </w:p>
    <w:p w14:paraId="1B15E096" w14:textId="77777777" w:rsidR="00E14DD5" w:rsidRDefault="00E14DD5" w:rsidP="00E14DD5">
      <w:pPr>
        <w:pStyle w:val="Paragraphedeliste"/>
        <w:ind w:left="1440"/>
        <w:rPr>
          <w:sz w:val="18"/>
          <w:szCs w:val="18"/>
        </w:rPr>
      </w:pPr>
      <w:r w:rsidRPr="00E14DD5">
        <w:rPr>
          <w:sz w:val="18"/>
          <w:szCs w:val="18"/>
          <w:lang w:val="fr-FR"/>
        </w:rPr>
        <w:t>(</w:t>
      </w:r>
      <w:r>
        <w:rPr>
          <w:sz w:val="18"/>
          <w:szCs w:val="18"/>
          <w:lang w:val="fr-FR"/>
        </w:rPr>
        <w:t xml:space="preserve">future </w:t>
      </w:r>
      <w:r w:rsidRPr="00E14DD5">
        <w:rPr>
          <w:sz w:val="18"/>
          <w:szCs w:val="18"/>
          <w:lang w:val="fr-FR"/>
        </w:rPr>
        <w:t>extensions: { “lei-code”, “lei”, “FR”</w:t>
      </w:r>
      <w:r>
        <w:rPr>
          <w:sz w:val="18"/>
          <w:szCs w:val="18"/>
          <w:lang w:val="fr-FR"/>
        </w:rPr>
        <w:t xml:space="preserve"> } ).</w:t>
      </w:r>
      <w:r w:rsidR="0050197E">
        <w:rPr>
          <w:sz w:val="18"/>
          <w:szCs w:val="18"/>
          <w:lang w:val="fr-FR"/>
        </w:rPr>
        <w:t xml:space="preserve"> </w:t>
      </w:r>
      <w:r w:rsidR="0050197E" w:rsidRPr="0050197E">
        <w:rPr>
          <w:sz w:val="18"/>
          <w:szCs w:val="18"/>
        </w:rPr>
        <w:t>This transaction is endorsed by both r</w:t>
      </w:r>
      <w:r w:rsidR="0050197E">
        <w:rPr>
          <w:sz w:val="18"/>
          <w:szCs w:val="18"/>
        </w:rPr>
        <w:t>egulator and securities registration authority</w:t>
      </w:r>
      <w:r w:rsidR="00F92B9C">
        <w:rPr>
          <w:sz w:val="18"/>
          <w:szCs w:val="18"/>
        </w:rPr>
        <w:t xml:space="preserve"> [additional step performed by the issuer when not possible to directly submit the transaction at initial endorsement time)</w:t>
      </w:r>
    </w:p>
    <w:p w14:paraId="315588F3" w14:textId="77777777" w:rsidR="00F92B9C" w:rsidRDefault="00F92B9C" w:rsidP="00F92B9C">
      <w:pPr>
        <w:pStyle w:val="Paragraphedeliste"/>
        <w:numPr>
          <w:ilvl w:val="1"/>
          <w:numId w:val="9"/>
        </w:numPr>
        <w:rPr>
          <w:sz w:val="18"/>
          <w:szCs w:val="18"/>
        </w:rPr>
      </w:pPr>
      <w:r>
        <w:rPr>
          <w:sz w:val="18"/>
          <w:szCs w:val="18"/>
        </w:rPr>
        <w:t>At this point, the workflow is in state “</w:t>
      </w:r>
      <w:proofErr w:type="spellStart"/>
      <w:r>
        <w:rPr>
          <w:sz w:val="18"/>
          <w:szCs w:val="18"/>
        </w:rPr>
        <w:t>PendingSecRegistrationAuth</w:t>
      </w:r>
      <w:proofErr w:type="spellEnd"/>
      <w:r>
        <w:rPr>
          <w:sz w:val="18"/>
          <w:szCs w:val="18"/>
        </w:rPr>
        <w:t>”. An event is posted to this authority which in turn will reply with a POPULATE_REPLY() transaction [same process for authorizing the circulation of securities on a settlement system such as Euroclear)</w:t>
      </w:r>
      <w:r w:rsidR="006F6F47">
        <w:rPr>
          <w:sz w:val="18"/>
          <w:szCs w:val="18"/>
        </w:rPr>
        <w:t>. When the transaction is validated, an event notifies the issuer</w:t>
      </w:r>
    </w:p>
    <w:p w14:paraId="39739D6E" w14:textId="77777777" w:rsidR="006F6F47" w:rsidRDefault="006F6F47" w:rsidP="00F92B9C">
      <w:pPr>
        <w:pStyle w:val="Paragraphedeliste"/>
        <w:numPr>
          <w:ilvl w:val="1"/>
          <w:numId w:val="9"/>
        </w:numPr>
        <w:rPr>
          <w:sz w:val="18"/>
          <w:szCs w:val="18"/>
        </w:rPr>
      </w:pPr>
      <w:r>
        <w:rPr>
          <w:sz w:val="18"/>
          <w:szCs w:val="18"/>
        </w:rPr>
        <w:lastRenderedPageBreak/>
        <w:t>The issuer now must updates its chaincode with the replies and then triggers again an APPLY_REGISTRATION()</w:t>
      </w:r>
    </w:p>
    <w:p w14:paraId="236B65EC" w14:textId="77777777" w:rsidR="00A0644D" w:rsidRDefault="00A0644D" w:rsidP="00E14DD5">
      <w:pPr>
        <w:pStyle w:val="Paragraphedeliste"/>
        <w:ind w:left="1440"/>
        <w:rPr>
          <w:sz w:val="18"/>
          <w:szCs w:val="18"/>
        </w:rPr>
      </w:pPr>
    </w:p>
    <w:p w14:paraId="6A31C3DB" w14:textId="77777777" w:rsidR="00F92B9C" w:rsidRDefault="00F92B9C" w:rsidP="00C16B81">
      <w:pPr>
        <w:pStyle w:val="Paragraphedeliste"/>
        <w:numPr>
          <w:ilvl w:val="0"/>
          <w:numId w:val="9"/>
        </w:numPr>
        <w:rPr>
          <w:sz w:val="18"/>
          <w:szCs w:val="18"/>
        </w:rPr>
      </w:pPr>
      <w:r>
        <w:rPr>
          <w:sz w:val="18"/>
          <w:szCs w:val="18"/>
        </w:rPr>
        <w:t>Option: whenever the funds requires an LEI number</w:t>
      </w:r>
    </w:p>
    <w:p w14:paraId="1233A072" w14:textId="77777777" w:rsidR="006F6F47" w:rsidRDefault="006F6F47" w:rsidP="006F6F47">
      <w:pPr>
        <w:pStyle w:val="Paragraphedeliste"/>
        <w:numPr>
          <w:ilvl w:val="1"/>
          <w:numId w:val="9"/>
        </w:numPr>
        <w:rPr>
          <w:sz w:val="18"/>
          <w:szCs w:val="18"/>
        </w:rPr>
      </w:pPr>
      <w:r>
        <w:rPr>
          <w:sz w:val="18"/>
          <w:szCs w:val="18"/>
        </w:rPr>
        <w:t>This is a similar protocol as before but in this case, the party is not a platform participant</w:t>
      </w:r>
    </w:p>
    <w:p w14:paraId="619F00DD" w14:textId="77777777" w:rsidR="006F6F47" w:rsidRDefault="006F6F47" w:rsidP="006F6F47">
      <w:pPr>
        <w:pStyle w:val="Paragraphedeliste"/>
        <w:numPr>
          <w:ilvl w:val="1"/>
          <w:numId w:val="9"/>
        </w:numPr>
        <w:rPr>
          <w:sz w:val="18"/>
          <w:szCs w:val="18"/>
        </w:rPr>
      </w:pPr>
      <w:r>
        <w:rPr>
          <w:sz w:val="18"/>
          <w:szCs w:val="18"/>
        </w:rPr>
        <w:t>The protocol is managed by events handled directly by the issuer</w:t>
      </w:r>
    </w:p>
    <w:p w14:paraId="2BF11B1E" w14:textId="77777777" w:rsidR="006F6F47" w:rsidRDefault="006F6F47" w:rsidP="006F6F47">
      <w:pPr>
        <w:pStyle w:val="Paragraphedeliste"/>
        <w:numPr>
          <w:ilvl w:val="1"/>
          <w:numId w:val="9"/>
        </w:numPr>
        <w:rPr>
          <w:sz w:val="18"/>
          <w:szCs w:val="18"/>
        </w:rPr>
      </w:pPr>
      <w:r>
        <w:rPr>
          <w:sz w:val="18"/>
          <w:szCs w:val="18"/>
        </w:rPr>
        <w:t>The party must sign its responses and the regulator must check that data in “</w:t>
      </w:r>
      <w:proofErr w:type="spellStart"/>
      <w:r>
        <w:rPr>
          <w:sz w:val="18"/>
          <w:szCs w:val="18"/>
        </w:rPr>
        <w:t>populate_xxx</w:t>
      </w:r>
      <w:proofErr w:type="spellEnd"/>
      <w:r>
        <w:rPr>
          <w:sz w:val="18"/>
          <w:szCs w:val="18"/>
        </w:rPr>
        <w:t>” on its directory are indeed signed.</w:t>
      </w:r>
    </w:p>
    <w:p w14:paraId="5BAA18E6" w14:textId="77777777" w:rsidR="008401B4" w:rsidRDefault="008401B4" w:rsidP="008401B4">
      <w:pPr>
        <w:pStyle w:val="Paragraphedeliste"/>
        <w:numPr>
          <w:ilvl w:val="0"/>
          <w:numId w:val="9"/>
        </w:numPr>
        <w:rPr>
          <w:sz w:val="18"/>
          <w:szCs w:val="18"/>
        </w:rPr>
      </w:pPr>
      <w:r>
        <w:rPr>
          <w:sz w:val="18"/>
          <w:szCs w:val="18"/>
        </w:rPr>
        <w:t xml:space="preserve">A similar process (in general optional, but for instance mandatory in France) is the populating of the </w:t>
      </w:r>
      <w:commentRangeStart w:id="10"/>
      <w:r>
        <w:rPr>
          <w:sz w:val="18"/>
          <w:szCs w:val="18"/>
        </w:rPr>
        <w:t>internal registration code</w:t>
      </w:r>
      <w:commentRangeEnd w:id="10"/>
      <w:r w:rsidR="00776F92">
        <w:rPr>
          <w:rStyle w:val="Marquedannotation"/>
        </w:rPr>
        <w:commentReference w:id="10"/>
      </w:r>
      <w:r>
        <w:rPr>
          <w:sz w:val="18"/>
          <w:szCs w:val="18"/>
        </w:rPr>
        <w:t>.</w:t>
      </w:r>
    </w:p>
    <w:p w14:paraId="278A28F1" w14:textId="77777777" w:rsidR="007C061D" w:rsidRDefault="007C061D" w:rsidP="008401B4">
      <w:pPr>
        <w:pStyle w:val="Paragraphedeliste"/>
        <w:numPr>
          <w:ilvl w:val="0"/>
          <w:numId w:val="9"/>
        </w:numPr>
        <w:rPr>
          <w:sz w:val="18"/>
          <w:szCs w:val="18"/>
        </w:rPr>
      </w:pPr>
      <w:r>
        <w:rPr>
          <w:sz w:val="18"/>
          <w:szCs w:val="18"/>
        </w:rPr>
        <w:t xml:space="preserve"> (6), (7) and (8) only differ</w:t>
      </w:r>
      <w:r w:rsidR="00F0674A">
        <w:rPr>
          <w:sz w:val="18"/>
          <w:szCs w:val="18"/>
        </w:rPr>
        <w:t xml:space="preserve"> by the fact that the initiator of the “populate” action</w:t>
      </w:r>
      <w:r w:rsidR="00785F9D">
        <w:rPr>
          <w:sz w:val="18"/>
          <w:szCs w:val="18"/>
        </w:rPr>
        <w:t>s</w:t>
      </w:r>
      <w:r w:rsidR="00F0674A">
        <w:rPr>
          <w:sz w:val="18"/>
          <w:szCs w:val="18"/>
        </w:rPr>
        <w:t xml:space="preserve"> is the issuer whenever the party is external to the platform.</w:t>
      </w:r>
    </w:p>
    <w:p w14:paraId="7A5162EA" w14:textId="77777777" w:rsidR="00C16B81" w:rsidRDefault="00C16B81" w:rsidP="00C16B81">
      <w:pPr>
        <w:pStyle w:val="Paragraphedeliste"/>
        <w:numPr>
          <w:ilvl w:val="0"/>
          <w:numId w:val="9"/>
        </w:numPr>
        <w:rPr>
          <w:sz w:val="18"/>
          <w:szCs w:val="18"/>
        </w:rPr>
      </w:pPr>
      <w:r>
        <w:rPr>
          <w:sz w:val="18"/>
          <w:szCs w:val="18"/>
        </w:rPr>
        <w:t>Whenever a final status is reached, this status is “sealed”</w:t>
      </w:r>
      <w:r w:rsidR="00F53187">
        <w:rPr>
          <w:sz w:val="18"/>
          <w:szCs w:val="18"/>
        </w:rPr>
        <w:t xml:space="preserve"> with a cryptographically signed hash of the </w:t>
      </w:r>
      <w:r w:rsidR="007869B4">
        <w:rPr>
          <w:sz w:val="18"/>
          <w:szCs w:val="18"/>
        </w:rPr>
        <w:t>fund description (at least the list of attributes “locked” by the agreement). An event is posted to the issuer.</w:t>
      </w:r>
    </w:p>
    <w:p w14:paraId="1F4CA225" w14:textId="77777777" w:rsidR="007869B4" w:rsidRPr="00254D55" w:rsidRDefault="007869B4" w:rsidP="00C16B81">
      <w:pPr>
        <w:pStyle w:val="Paragraphedeliste"/>
        <w:numPr>
          <w:ilvl w:val="0"/>
          <w:numId w:val="9"/>
        </w:numPr>
        <w:rPr>
          <w:sz w:val="18"/>
          <w:szCs w:val="18"/>
        </w:rPr>
      </w:pPr>
      <w:r>
        <w:rPr>
          <w:sz w:val="18"/>
          <w:szCs w:val="18"/>
        </w:rPr>
        <w:t>The issuer may now update its fund’s chaincode with the seal and proceed by opening the fund.</w:t>
      </w:r>
    </w:p>
    <w:p w14:paraId="59F53816" w14:textId="77777777" w:rsidR="00D734F1" w:rsidRDefault="00D734F1">
      <w:pPr>
        <w:rPr>
          <w:b/>
          <w:sz w:val="18"/>
          <w:szCs w:val="18"/>
        </w:rPr>
      </w:pPr>
      <w:r>
        <w:rPr>
          <w:b/>
          <w:sz w:val="18"/>
          <w:szCs w:val="18"/>
        </w:rPr>
        <w:t>Note: although predefined in the model, the POC does not provide a workflow for the agreement of issuers. Issuers are simply assumed to be all registered.</w:t>
      </w:r>
    </w:p>
    <w:p w14:paraId="2F758B3F" w14:textId="77777777" w:rsidR="00CF35C7" w:rsidRDefault="00CF35C7">
      <w:pPr>
        <w:rPr>
          <w:b/>
          <w:sz w:val="18"/>
          <w:szCs w:val="18"/>
        </w:rPr>
      </w:pPr>
      <w:r>
        <w:rPr>
          <w:b/>
          <w:sz w:val="18"/>
          <w:szCs w:val="18"/>
        </w:rPr>
        <w:t>Note: the GET_DIRECTORY method to expose the directory to non-peer participants hide all products which have not completed their registration process (GET_DIRECTORY gives access to both current directory state and ledger data)</w:t>
      </w:r>
    </w:p>
    <w:p w14:paraId="4B6BAEE7" w14:textId="77777777" w:rsidR="00D734F1" w:rsidRDefault="00D734F1">
      <w:pPr>
        <w:rPr>
          <w:b/>
          <w:sz w:val="18"/>
          <w:szCs w:val="18"/>
        </w:rPr>
      </w:pPr>
    </w:p>
    <w:p w14:paraId="7D21A48A" w14:textId="77777777" w:rsidR="00D734F1" w:rsidRDefault="00D734F1">
      <w:pPr>
        <w:rPr>
          <w:b/>
          <w:sz w:val="18"/>
          <w:szCs w:val="18"/>
        </w:rPr>
      </w:pPr>
      <w:r>
        <w:rPr>
          <w:b/>
          <w:sz w:val="18"/>
          <w:szCs w:val="18"/>
        </w:rPr>
        <w:br w:type="page"/>
      </w:r>
    </w:p>
    <w:p w14:paraId="0EB22D0F" w14:textId="77777777" w:rsidR="001B1F4D" w:rsidRPr="00D86426" w:rsidRDefault="00D86426" w:rsidP="00D86426">
      <w:pPr>
        <w:pBdr>
          <w:bottom w:val="single" w:sz="4" w:space="1" w:color="auto"/>
        </w:pBdr>
        <w:rPr>
          <w:b/>
          <w:sz w:val="18"/>
          <w:szCs w:val="18"/>
        </w:rPr>
      </w:pPr>
      <w:r w:rsidRPr="00D86426">
        <w:rPr>
          <w:b/>
          <w:sz w:val="18"/>
          <w:szCs w:val="18"/>
        </w:rPr>
        <w:lastRenderedPageBreak/>
        <w:t>I</w:t>
      </w:r>
      <w:r w:rsidR="001B1F4D" w:rsidRPr="00D86426">
        <w:rPr>
          <w:b/>
          <w:sz w:val="18"/>
          <w:szCs w:val="18"/>
        </w:rPr>
        <w:t xml:space="preserve">dentified straightforward </w:t>
      </w:r>
      <w:r w:rsidRPr="00D86426">
        <w:rPr>
          <w:b/>
          <w:sz w:val="18"/>
          <w:szCs w:val="18"/>
        </w:rPr>
        <w:t>generalizations</w:t>
      </w:r>
    </w:p>
    <w:p w14:paraId="647753B7" w14:textId="77777777" w:rsidR="001B1F4D" w:rsidRDefault="001B1F4D" w:rsidP="005B26EA">
      <w:pPr>
        <w:spacing w:after="0"/>
        <w:rPr>
          <w:sz w:val="18"/>
          <w:szCs w:val="18"/>
        </w:rPr>
      </w:pPr>
      <w:r>
        <w:rPr>
          <w:sz w:val="18"/>
          <w:szCs w:val="18"/>
        </w:rPr>
        <w:t>The following generalizations toward a more realistic platform could be easily developed from this POC:</w:t>
      </w:r>
    </w:p>
    <w:p w14:paraId="50D38752" w14:textId="77777777" w:rsidR="00467E22" w:rsidRDefault="007869B4" w:rsidP="00F52A06">
      <w:pPr>
        <w:pStyle w:val="Paragraphedeliste"/>
        <w:numPr>
          <w:ilvl w:val="0"/>
          <w:numId w:val="2"/>
        </w:numPr>
        <w:rPr>
          <w:sz w:val="18"/>
          <w:szCs w:val="18"/>
        </w:rPr>
      </w:pPr>
      <w:r>
        <w:rPr>
          <w:sz w:val="18"/>
          <w:szCs w:val="18"/>
        </w:rPr>
        <w:t>Manage documents with intelligent trusted forms (e.g. Adobe Forms) to be able to accurately validate meaningful data (such as fees, …) (possibly, with automatic rules) while letting a human reader (in the future, perhaps even a robot) to check the legal prose</w:t>
      </w:r>
    </w:p>
    <w:p w14:paraId="5DFB2795" w14:textId="77777777" w:rsidR="002B53D4" w:rsidRDefault="002B53D4" w:rsidP="00F52A06">
      <w:pPr>
        <w:pStyle w:val="Paragraphedeliste"/>
        <w:numPr>
          <w:ilvl w:val="0"/>
          <w:numId w:val="2"/>
        </w:numPr>
        <w:rPr>
          <w:sz w:val="18"/>
          <w:szCs w:val="18"/>
        </w:rPr>
      </w:pPr>
      <w:r>
        <w:rPr>
          <w:sz w:val="18"/>
          <w:szCs w:val="18"/>
        </w:rPr>
        <w:t>Intelligent validation is performed on the client side (SDK), not in the chaincode (which only acknowledges a signed validation from the regulator)</w:t>
      </w:r>
    </w:p>
    <w:p w14:paraId="072A7452" w14:textId="77777777" w:rsidR="00341596" w:rsidRDefault="00341596" w:rsidP="00F52A06">
      <w:pPr>
        <w:pStyle w:val="Paragraphedeliste"/>
        <w:numPr>
          <w:ilvl w:val="0"/>
          <w:numId w:val="2"/>
        </w:numPr>
        <w:rPr>
          <w:sz w:val="18"/>
          <w:szCs w:val="18"/>
        </w:rPr>
      </w:pPr>
      <w:r>
        <w:rPr>
          <w:sz w:val="18"/>
          <w:szCs w:val="18"/>
        </w:rPr>
        <w:t>Propose variants with LEI authority as a platform participant or alternatively with Security Registration authority NOT as platform participant</w:t>
      </w:r>
      <w:r w:rsidR="00785F9D">
        <w:rPr>
          <w:sz w:val="18"/>
          <w:szCs w:val="18"/>
        </w:rPr>
        <w:t xml:space="preserve"> (e.g. more configurable setup)</w:t>
      </w:r>
    </w:p>
    <w:p w14:paraId="02BD2491" w14:textId="77777777" w:rsidR="00D0421C" w:rsidRDefault="00AA0E72" w:rsidP="005B26EA">
      <w:pPr>
        <w:spacing w:before="240" w:after="0"/>
        <w:rPr>
          <w:sz w:val="18"/>
          <w:szCs w:val="18"/>
        </w:rPr>
      </w:pPr>
      <w:r>
        <w:rPr>
          <w:sz w:val="18"/>
          <w:szCs w:val="18"/>
        </w:rPr>
        <w:t>Examples of m</w:t>
      </w:r>
      <w:r w:rsidR="00D0421C">
        <w:rPr>
          <w:sz w:val="18"/>
          <w:szCs w:val="18"/>
        </w:rPr>
        <w:t>ore complex generalizations</w:t>
      </w:r>
      <w:r w:rsidR="00FD4F13">
        <w:rPr>
          <w:sz w:val="18"/>
          <w:szCs w:val="18"/>
        </w:rPr>
        <w:t>, that would require an</w:t>
      </w:r>
      <w:r w:rsidR="005E2CEC">
        <w:rPr>
          <w:sz w:val="18"/>
          <w:szCs w:val="18"/>
        </w:rPr>
        <w:t xml:space="preserve"> </w:t>
      </w:r>
      <w:r w:rsidR="00127BF2">
        <w:rPr>
          <w:sz w:val="18"/>
          <w:szCs w:val="18"/>
        </w:rPr>
        <w:t>extended rework of data model and workflows:</w:t>
      </w:r>
    </w:p>
    <w:p w14:paraId="2D3079B0" w14:textId="77777777" w:rsidR="007961F6" w:rsidRDefault="005F1C0E" w:rsidP="00AA0E72">
      <w:pPr>
        <w:pStyle w:val="Paragraphedeliste"/>
        <w:numPr>
          <w:ilvl w:val="0"/>
          <w:numId w:val="2"/>
        </w:numPr>
        <w:rPr>
          <w:sz w:val="18"/>
          <w:szCs w:val="18"/>
        </w:rPr>
      </w:pPr>
      <w:r>
        <w:rPr>
          <w:sz w:val="18"/>
          <w:szCs w:val="18"/>
        </w:rPr>
        <w:t>Issuer agreement workflow</w:t>
      </w:r>
    </w:p>
    <w:p w14:paraId="37B91275" w14:textId="77777777" w:rsidR="005F1C0E" w:rsidRDefault="005F1C0E" w:rsidP="00AA0E72">
      <w:pPr>
        <w:pStyle w:val="Paragraphedeliste"/>
        <w:numPr>
          <w:ilvl w:val="0"/>
          <w:numId w:val="2"/>
        </w:numPr>
        <w:rPr>
          <w:sz w:val="18"/>
          <w:szCs w:val="18"/>
        </w:rPr>
      </w:pPr>
      <w:r>
        <w:rPr>
          <w:sz w:val="18"/>
          <w:szCs w:val="18"/>
        </w:rPr>
        <w:t>General directory of authorized regulators, jurisdictions (domestic and transnational – e.g. UCITS)</w:t>
      </w:r>
    </w:p>
    <w:p w14:paraId="5205E1DA" w14:textId="77777777" w:rsidR="003F3B7A" w:rsidRDefault="003F3B7A" w:rsidP="003F3B7A">
      <w:pPr>
        <w:pBdr>
          <w:bottom w:val="single" w:sz="4" w:space="1" w:color="auto"/>
        </w:pBdr>
        <w:rPr>
          <w:b/>
          <w:sz w:val="18"/>
          <w:szCs w:val="18"/>
        </w:rPr>
      </w:pPr>
      <w:r>
        <w:rPr>
          <w:b/>
          <w:sz w:val="18"/>
          <w:szCs w:val="18"/>
        </w:rPr>
        <w:t>Managing events with Hyperledger</w:t>
      </w:r>
    </w:p>
    <w:p w14:paraId="46B64FBF" w14:textId="77777777" w:rsidR="003F3B7A" w:rsidRDefault="002B53D4" w:rsidP="003F3B7A">
      <w:pPr>
        <w:rPr>
          <w:sz w:val="18"/>
          <w:szCs w:val="18"/>
        </w:rPr>
      </w:pPr>
      <w:r w:rsidRPr="002B53D4">
        <w:rPr>
          <w:sz w:val="18"/>
          <w:szCs w:val="18"/>
        </w:rPr>
        <w:t>The registration pro</w:t>
      </w:r>
      <w:r>
        <w:rPr>
          <w:sz w:val="18"/>
          <w:szCs w:val="18"/>
        </w:rPr>
        <w:t>toc</w:t>
      </w:r>
      <w:r w:rsidRPr="002B53D4">
        <w:rPr>
          <w:sz w:val="18"/>
          <w:szCs w:val="18"/>
        </w:rPr>
        <w:t xml:space="preserve">ol extensively uses </w:t>
      </w:r>
      <w:r>
        <w:rPr>
          <w:sz w:val="18"/>
          <w:szCs w:val="18"/>
        </w:rPr>
        <w:t xml:space="preserve">HL </w:t>
      </w:r>
      <w:r w:rsidRPr="002B53D4">
        <w:rPr>
          <w:sz w:val="18"/>
          <w:szCs w:val="18"/>
        </w:rPr>
        <w:t>events.</w:t>
      </w:r>
      <w:r w:rsidR="0001390F">
        <w:rPr>
          <w:sz w:val="18"/>
          <w:szCs w:val="18"/>
        </w:rPr>
        <w:t xml:space="preserve"> Available HL doc is here: </w:t>
      </w:r>
      <w:hyperlink r:id="rId9" w:history="1">
        <w:r w:rsidR="0001390F" w:rsidRPr="00666FB0">
          <w:rPr>
            <w:rStyle w:val="Lienhypertexte"/>
            <w:sz w:val="18"/>
            <w:szCs w:val="18"/>
          </w:rPr>
          <w:t>https://github.com/hyperledger-archives/fabric/wiki/Custom-Events-High-level-specification</w:t>
        </w:r>
      </w:hyperlink>
    </w:p>
    <w:p w14:paraId="5B1E2D46" w14:textId="77777777" w:rsidR="0001390F" w:rsidRPr="002B53D4" w:rsidRDefault="0001390F" w:rsidP="003F3B7A">
      <w:pPr>
        <w:rPr>
          <w:sz w:val="18"/>
          <w:szCs w:val="18"/>
        </w:rPr>
      </w:pPr>
    </w:p>
    <w:p w14:paraId="2FBBBCEF" w14:textId="77777777" w:rsidR="002B53D4" w:rsidRPr="002B53D4" w:rsidRDefault="002B53D4" w:rsidP="003F3B7A">
      <w:pPr>
        <w:rPr>
          <w:sz w:val="18"/>
          <w:szCs w:val="18"/>
        </w:rPr>
      </w:pPr>
    </w:p>
    <w:p w14:paraId="504BE2E2" w14:textId="77777777" w:rsidR="003F3B7A" w:rsidRDefault="003F3B7A" w:rsidP="003F3B7A">
      <w:pPr>
        <w:pBdr>
          <w:bottom w:val="single" w:sz="4" w:space="1" w:color="auto"/>
        </w:pBdr>
        <w:rPr>
          <w:b/>
          <w:sz w:val="18"/>
          <w:szCs w:val="18"/>
        </w:rPr>
      </w:pPr>
      <w:r>
        <w:rPr>
          <w:b/>
          <w:sz w:val="18"/>
          <w:szCs w:val="18"/>
        </w:rPr>
        <w:t>Posting messages to external parties</w:t>
      </w:r>
    </w:p>
    <w:p w14:paraId="0A4BCB93" w14:textId="77777777" w:rsidR="003F3B7A" w:rsidRPr="002B53D4" w:rsidRDefault="002B53D4" w:rsidP="003F3B7A">
      <w:pPr>
        <w:rPr>
          <w:sz w:val="18"/>
          <w:szCs w:val="18"/>
        </w:rPr>
      </w:pPr>
      <w:r w:rsidRPr="002B53D4">
        <w:rPr>
          <w:sz w:val="18"/>
          <w:szCs w:val="18"/>
        </w:rPr>
        <w:t>Some events trigger messages to external parties (e.g. non-participant parties).</w:t>
      </w:r>
    </w:p>
    <w:p w14:paraId="18CD8738" w14:textId="77777777" w:rsidR="002B53D4" w:rsidRDefault="002B53D4" w:rsidP="003F3B7A">
      <w:pPr>
        <w:rPr>
          <w:sz w:val="18"/>
          <w:szCs w:val="18"/>
        </w:rPr>
      </w:pPr>
      <w:r>
        <w:rPr>
          <w:sz w:val="18"/>
          <w:szCs w:val="18"/>
        </w:rPr>
        <w:t>This message should be issued by a trusted peer on behalf of another participant (principle of oracle gatekeeper applied to outgoing messages).</w:t>
      </w:r>
    </w:p>
    <w:p w14:paraId="1FC92764" w14:textId="77777777" w:rsidR="00BC31BD" w:rsidRPr="00BC31BD" w:rsidRDefault="00BC31BD" w:rsidP="00BC31BD">
      <w:pPr>
        <w:pBdr>
          <w:bottom w:val="single" w:sz="4" w:space="1" w:color="auto"/>
        </w:pBdr>
        <w:rPr>
          <w:b/>
          <w:sz w:val="18"/>
          <w:szCs w:val="18"/>
        </w:rPr>
      </w:pPr>
      <w:r w:rsidRPr="00BC31BD">
        <w:rPr>
          <w:b/>
          <w:sz w:val="18"/>
          <w:szCs w:val="18"/>
        </w:rPr>
        <w:t xml:space="preserve">Endorsement policy for the </w:t>
      </w:r>
      <w:proofErr w:type="spellStart"/>
      <w:r w:rsidRPr="00BC31BD">
        <w:rPr>
          <w:b/>
          <w:sz w:val="18"/>
          <w:szCs w:val="18"/>
        </w:rPr>
        <w:t>RegisteredDirectory</w:t>
      </w:r>
      <w:proofErr w:type="spellEnd"/>
      <w:r w:rsidRPr="00BC31BD">
        <w:rPr>
          <w:b/>
          <w:sz w:val="18"/>
          <w:szCs w:val="18"/>
        </w:rPr>
        <w:t xml:space="preserve"> </w:t>
      </w:r>
      <w:proofErr w:type="spellStart"/>
      <w:r w:rsidRPr="00BC31BD">
        <w:rPr>
          <w:b/>
          <w:sz w:val="18"/>
          <w:szCs w:val="18"/>
        </w:rPr>
        <w:t>chincode</w:t>
      </w:r>
      <w:proofErr w:type="spellEnd"/>
    </w:p>
    <w:p w14:paraId="02F8FC13" w14:textId="77777777" w:rsidR="00BC31BD" w:rsidRPr="002B53D4" w:rsidRDefault="00BC31BD" w:rsidP="003F3B7A">
      <w:pPr>
        <w:rPr>
          <w:sz w:val="18"/>
          <w:szCs w:val="18"/>
        </w:rPr>
      </w:pPr>
    </w:p>
    <w:p w14:paraId="24EB2917" w14:textId="77777777" w:rsidR="0091006D" w:rsidRDefault="002B53D4" w:rsidP="00D734F1">
      <w:pPr>
        <w:pBdr>
          <w:bottom w:val="single" w:sz="4" w:space="1" w:color="auto"/>
        </w:pBdr>
        <w:rPr>
          <w:b/>
          <w:sz w:val="18"/>
          <w:szCs w:val="18"/>
        </w:rPr>
      </w:pPr>
      <w:r>
        <w:rPr>
          <w:b/>
          <w:sz w:val="18"/>
          <w:szCs w:val="18"/>
        </w:rPr>
        <w:t xml:space="preserve">Appendix: </w:t>
      </w:r>
      <w:r w:rsidR="0091006D">
        <w:rPr>
          <w:b/>
          <w:sz w:val="18"/>
          <w:szCs w:val="18"/>
        </w:rPr>
        <w:t xml:space="preserve">Prototype JSON schema </w:t>
      </w:r>
      <w:r>
        <w:rPr>
          <w:b/>
          <w:sz w:val="18"/>
          <w:szCs w:val="18"/>
        </w:rPr>
        <w:t xml:space="preserve">(draft 4) </w:t>
      </w:r>
      <w:r w:rsidR="0091006D">
        <w:rPr>
          <w:b/>
          <w:sz w:val="18"/>
          <w:szCs w:val="18"/>
        </w:rPr>
        <w:t>for Regulated Directory</w:t>
      </w:r>
    </w:p>
    <w:p w14:paraId="6C941612"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FF"/>
          <w:sz w:val="20"/>
          <w:szCs w:val="20"/>
          <w:highlight w:val="white"/>
        </w:rPr>
        <w:t>{</w:t>
      </w:r>
    </w:p>
    <w:p w14:paraId="081FA2A9"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"$schema"</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"http://json-schema.org/draft-04/schema#"</w:t>
      </w:r>
      <w:r w:rsidRPr="002B53D4">
        <w:rPr>
          <w:rFonts w:ascii="Consolas" w:hAnsi="Consolas" w:cs="Consolas"/>
          <w:color w:val="0000FF"/>
          <w:sz w:val="20"/>
          <w:szCs w:val="20"/>
          <w:highlight w:val="white"/>
        </w:rPr>
        <w:t>,</w:t>
      </w:r>
    </w:p>
    <w:p w14:paraId="40AFD315"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"description"</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proofErr w:type="spellStart"/>
      <w:r w:rsidRPr="002B53D4">
        <w:rPr>
          <w:rFonts w:ascii="Consolas" w:hAnsi="Consolas" w:cs="Consolas"/>
          <w:color w:val="000000"/>
          <w:sz w:val="20"/>
          <w:szCs w:val="20"/>
          <w:highlight w:val="white"/>
        </w:rPr>
        <w:t>FundsChain</w:t>
      </w:r>
      <w:proofErr w:type="spellEnd"/>
      <w:r w:rsidRPr="002B53D4">
        <w:rPr>
          <w:rFonts w:ascii="Consolas" w:hAnsi="Consolas" w:cs="Consolas"/>
          <w:color w:val="000000"/>
          <w:sz w:val="20"/>
          <w:szCs w:val="20"/>
          <w:highlight w:val="white"/>
        </w:rPr>
        <w:t xml:space="preserve"> schema supporting a fund's registration process (agreement workflow). Copyright TheFundsChain 2016. This schema  entry is a directory for regulated products."</w:t>
      </w:r>
      <w:r w:rsidRPr="002B53D4">
        <w:rPr>
          <w:rFonts w:ascii="Consolas" w:hAnsi="Consolas" w:cs="Consolas"/>
          <w:color w:val="0000FF"/>
          <w:sz w:val="20"/>
          <w:szCs w:val="20"/>
          <w:highlight w:val="white"/>
        </w:rPr>
        <w:t>,</w:t>
      </w:r>
    </w:p>
    <w:p w14:paraId="3441B47B"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"type"</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57B5A315"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"object"</w:t>
      </w:r>
      <w:r w:rsidRPr="002B53D4">
        <w:rPr>
          <w:rFonts w:ascii="Consolas" w:hAnsi="Consolas" w:cs="Consolas"/>
          <w:color w:val="0000FF"/>
          <w:sz w:val="20"/>
          <w:szCs w:val="20"/>
          <w:highlight w:val="white"/>
        </w:rPr>
        <w:t>,</w:t>
      </w:r>
    </w:p>
    <w:p w14:paraId="6E3E32A5"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"array"</w:t>
      </w:r>
    </w:p>
    <w:p w14:paraId="6329D1DC"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5664D0BE"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"items"</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74A8F178"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"id"</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"Product"</w:t>
      </w:r>
      <w:r w:rsidRPr="002B53D4">
        <w:rPr>
          <w:rFonts w:ascii="Consolas" w:hAnsi="Consolas" w:cs="Consolas"/>
          <w:color w:val="0000FF"/>
          <w:sz w:val="20"/>
          <w:szCs w:val="20"/>
          <w:highlight w:val="white"/>
        </w:rPr>
        <w:t>,</w:t>
      </w:r>
    </w:p>
    <w:p w14:paraId="104490BE"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"title"</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"Product"</w:t>
      </w:r>
      <w:r w:rsidRPr="002B53D4">
        <w:rPr>
          <w:rFonts w:ascii="Consolas" w:hAnsi="Consolas" w:cs="Consolas"/>
          <w:color w:val="0000FF"/>
          <w:sz w:val="20"/>
          <w:szCs w:val="20"/>
          <w:highlight w:val="white"/>
        </w:rPr>
        <w:t>,</w:t>
      </w:r>
    </w:p>
    <w:p w14:paraId="31717E26"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"description"</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"Directory Entry for a fund product "</w:t>
      </w:r>
      <w:r w:rsidRPr="002B53D4">
        <w:rPr>
          <w:rFonts w:ascii="Consolas" w:hAnsi="Consolas" w:cs="Consolas"/>
          <w:color w:val="0000FF"/>
          <w:sz w:val="20"/>
          <w:szCs w:val="20"/>
          <w:highlight w:val="white"/>
        </w:rPr>
        <w:t>,</w:t>
      </w:r>
    </w:p>
    <w:p w14:paraId="6A014953"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"type"</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"object"</w:t>
      </w:r>
      <w:r w:rsidRPr="002B53D4">
        <w:rPr>
          <w:rFonts w:ascii="Consolas" w:hAnsi="Consolas" w:cs="Consolas"/>
          <w:color w:val="0000FF"/>
          <w:sz w:val="20"/>
          <w:szCs w:val="20"/>
          <w:highlight w:val="white"/>
        </w:rPr>
        <w:t>,</w:t>
      </w:r>
    </w:p>
    <w:p w14:paraId="4E66E6F8"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"properties"</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5CB78E8F"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w:t>
      </w:r>
      <w:proofErr w:type="spellStart"/>
      <w:r w:rsidRPr="002B53D4">
        <w:rPr>
          <w:rFonts w:ascii="Consolas" w:hAnsi="Consolas" w:cs="Consolas"/>
          <w:color w:val="800000"/>
          <w:sz w:val="20"/>
          <w:szCs w:val="20"/>
          <w:highlight w:val="white"/>
        </w:rPr>
        <w:t>PopulatedData</w:t>
      </w:r>
      <w:proofErr w:type="spellEnd"/>
      <w:r w:rsidRPr="002B53D4">
        <w:rPr>
          <w:rFonts w:ascii="Consolas" w:hAnsi="Consolas" w:cs="Consolas"/>
          <w:color w:val="800000"/>
          <w:sz w:val="20"/>
          <w:szCs w:val="20"/>
          <w:highlight w:val="white"/>
        </w:rPr>
        <w: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08E4F552"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"description"</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"Contributed data from other parties"</w:t>
      </w:r>
      <w:r w:rsidRPr="002B53D4">
        <w:rPr>
          <w:rFonts w:ascii="Consolas" w:hAnsi="Consolas" w:cs="Consolas"/>
          <w:color w:val="0000FF"/>
          <w:sz w:val="20"/>
          <w:szCs w:val="20"/>
          <w:highlight w:val="white"/>
        </w:rPr>
        <w:t>,</w:t>
      </w:r>
    </w:p>
    <w:p w14:paraId="52A3F772"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"type"</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"object"</w:t>
      </w:r>
      <w:r w:rsidRPr="002B53D4">
        <w:rPr>
          <w:rFonts w:ascii="Consolas" w:hAnsi="Consolas" w:cs="Consolas"/>
          <w:color w:val="0000FF"/>
          <w:sz w:val="20"/>
          <w:szCs w:val="20"/>
          <w:highlight w:val="white"/>
        </w:rPr>
        <w:t>,</w:t>
      </w:r>
    </w:p>
    <w:p w14:paraId="7758B424"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"properties"</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2103C037"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w:t>
      </w:r>
      <w:proofErr w:type="spellStart"/>
      <w:r w:rsidRPr="002B53D4">
        <w:rPr>
          <w:rFonts w:ascii="Consolas" w:hAnsi="Consolas" w:cs="Consolas"/>
          <w:color w:val="800000"/>
          <w:sz w:val="20"/>
          <w:szCs w:val="20"/>
          <w:highlight w:val="white"/>
        </w:rPr>
        <w:t>SecurityCirculationSystems</w:t>
      </w:r>
      <w:proofErr w:type="spellEnd"/>
      <w:r w:rsidRPr="002B53D4">
        <w:rPr>
          <w:rFonts w:ascii="Consolas" w:hAnsi="Consolas" w:cs="Consolas"/>
          <w:color w:val="800000"/>
          <w:sz w:val="20"/>
          <w:szCs w:val="20"/>
          <w:highlight w:val="white"/>
        </w:rPr>
        <w: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27F1D0A1"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"type"</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"array"</w:t>
      </w:r>
      <w:r w:rsidRPr="002B53D4">
        <w:rPr>
          <w:rFonts w:ascii="Consolas" w:hAnsi="Consolas" w:cs="Consolas"/>
          <w:color w:val="0000FF"/>
          <w:sz w:val="20"/>
          <w:szCs w:val="20"/>
          <w:highlight w:val="white"/>
        </w:rPr>
        <w:t>,</w:t>
      </w:r>
    </w:p>
    <w:p w14:paraId="02DD7161"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"items"</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04535542"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0BFA6F3E"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"type"</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"object"</w:t>
      </w:r>
      <w:r w:rsidRPr="002B53D4">
        <w:rPr>
          <w:rFonts w:ascii="Consolas" w:hAnsi="Consolas" w:cs="Consolas"/>
          <w:color w:val="0000FF"/>
          <w:sz w:val="20"/>
          <w:szCs w:val="20"/>
          <w:highlight w:val="white"/>
        </w:rPr>
        <w:t>,</w:t>
      </w:r>
    </w:p>
    <w:p w14:paraId="218A52B7"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"properties"</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5293FFB6"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lastRenderedPageBreak/>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w:t>
      </w:r>
      <w:proofErr w:type="spellStart"/>
      <w:r w:rsidRPr="002B53D4">
        <w:rPr>
          <w:rFonts w:ascii="Consolas" w:hAnsi="Consolas" w:cs="Consolas"/>
          <w:color w:val="800000"/>
          <w:sz w:val="20"/>
          <w:szCs w:val="20"/>
          <w:highlight w:val="white"/>
        </w:rPr>
        <w:t>SecurityCirculationSystemPK</w:t>
      </w:r>
      <w:proofErr w:type="spellEnd"/>
      <w:r w:rsidRPr="002B53D4">
        <w:rPr>
          <w:rFonts w:ascii="Consolas" w:hAnsi="Consolas" w:cs="Consolas"/>
          <w:color w:val="800000"/>
          <w:sz w:val="20"/>
          <w:szCs w:val="20"/>
          <w:highlight w:val="white"/>
        </w:rPr>
        <w: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12C5DC23"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"type"</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"string"</w:t>
      </w:r>
    </w:p>
    <w:p w14:paraId="4B9AD739"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0E3F7B81"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w:t>
      </w:r>
      <w:proofErr w:type="spellStart"/>
      <w:r w:rsidRPr="002B53D4">
        <w:rPr>
          <w:rFonts w:ascii="Consolas" w:hAnsi="Consolas" w:cs="Consolas"/>
          <w:color w:val="800000"/>
          <w:sz w:val="20"/>
          <w:szCs w:val="20"/>
          <w:highlight w:val="white"/>
        </w:rPr>
        <w:t>SecurityCirculationSystem</w:t>
      </w:r>
      <w:proofErr w:type="spellEnd"/>
      <w:r w:rsidRPr="002B53D4">
        <w:rPr>
          <w:rFonts w:ascii="Consolas" w:hAnsi="Consolas" w:cs="Consolas"/>
          <w:color w:val="800000"/>
          <w:sz w:val="20"/>
          <w:szCs w:val="20"/>
          <w:highlight w:val="white"/>
        </w:rPr>
        <w: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3471B684"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w:t>
      </w:r>
      <w:proofErr w:type="spellStart"/>
      <w:r w:rsidRPr="002B53D4">
        <w:rPr>
          <w:rFonts w:ascii="Consolas" w:hAnsi="Consolas" w:cs="Consolas"/>
          <w:color w:val="800000"/>
          <w:sz w:val="20"/>
          <w:szCs w:val="20"/>
          <w:highlight w:val="white"/>
        </w:rPr>
        <w:t>enum</w:t>
      </w:r>
      <w:proofErr w:type="spellEnd"/>
      <w:r w:rsidRPr="002B53D4">
        <w:rPr>
          <w:rFonts w:ascii="Consolas" w:hAnsi="Consolas" w:cs="Consolas"/>
          <w:color w:val="800000"/>
          <w:sz w:val="20"/>
          <w:szCs w:val="20"/>
          <w:highlight w:val="white"/>
        </w:rPr>
        <w: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0973B7B4"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w:t>
      </w:r>
      <w:proofErr w:type="spellStart"/>
      <w:r w:rsidRPr="002B53D4">
        <w:rPr>
          <w:rFonts w:ascii="Consolas" w:hAnsi="Consolas" w:cs="Consolas"/>
          <w:color w:val="000000"/>
          <w:sz w:val="20"/>
          <w:szCs w:val="20"/>
          <w:highlight w:val="white"/>
        </w:rPr>
        <w:t>euroclear</w:t>
      </w:r>
      <w:proofErr w:type="spellEnd"/>
      <w:r w:rsidRPr="002B53D4">
        <w:rPr>
          <w:rFonts w:ascii="Consolas" w:hAnsi="Consolas" w:cs="Consolas"/>
          <w:color w:val="000000"/>
          <w:sz w:val="20"/>
          <w:szCs w:val="20"/>
          <w:highlight w:val="white"/>
        </w:rPr>
        <w:t>"</w:t>
      </w:r>
      <w:r w:rsidRPr="002B53D4">
        <w:rPr>
          <w:rFonts w:ascii="Consolas" w:hAnsi="Consolas" w:cs="Consolas"/>
          <w:color w:val="0000FF"/>
          <w:sz w:val="20"/>
          <w:szCs w:val="20"/>
          <w:highlight w:val="white"/>
        </w:rPr>
        <w:t>,</w:t>
      </w:r>
    </w:p>
    <w:p w14:paraId="375B2E63"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w:t>
      </w:r>
      <w:proofErr w:type="spellStart"/>
      <w:r w:rsidRPr="002B53D4">
        <w:rPr>
          <w:rFonts w:ascii="Consolas" w:hAnsi="Consolas" w:cs="Consolas"/>
          <w:color w:val="000000"/>
          <w:sz w:val="20"/>
          <w:szCs w:val="20"/>
          <w:highlight w:val="white"/>
        </w:rPr>
        <w:t>clearstream</w:t>
      </w:r>
      <w:proofErr w:type="spellEnd"/>
      <w:r w:rsidRPr="002B53D4">
        <w:rPr>
          <w:rFonts w:ascii="Consolas" w:hAnsi="Consolas" w:cs="Consolas"/>
          <w:color w:val="000000"/>
          <w:sz w:val="20"/>
          <w:szCs w:val="20"/>
          <w:highlight w:val="white"/>
        </w:rPr>
        <w:t>"</w:t>
      </w:r>
    </w:p>
    <w:p w14:paraId="400F5612"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2765BCAB"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0503B495"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w:t>
      </w:r>
      <w:proofErr w:type="spellStart"/>
      <w:r w:rsidRPr="002B53D4">
        <w:rPr>
          <w:rFonts w:ascii="Consolas" w:hAnsi="Consolas" w:cs="Consolas"/>
          <w:color w:val="800000"/>
          <w:sz w:val="20"/>
          <w:szCs w:val="20"/>
          <w:highlight w:val="white"/>
        </w:rPr>
        <w:t>SecurityCirculationSystemSignature</w:t>
      </w:r>
      <w:proofErr w:type="spellEnd"/>
      <w:r w:rsidRPr="002B53D4">
        <w:rPr>
          <w:rFonts w:ascii="Consolas" w:hAnsi="Consolas" w:cs="Consolas"/>
          <w:color w:val="800000"/>
          <w:sz w:val="20"/>
          <w:szCs w:val="20"/>
          <w:highlight w:val="white"/>
        </w:rPr>
        <w: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7A335E0A"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"type"</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"string"</w:t>
      </w:r>
    </w:p>
    <w:p w14:paraId="1FABA264"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16819A71"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050E98CD"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"required"</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1C08A959"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w:t>
      </w:r>
      <w:proofErr w:type="spellStart"/>
      <w:r w:rsidRPr="002B53D4">
        <w:rPr>
          <w:rFonts w:ascii="Consolas" w:hAnsi="Consolas" w:cs="Consolas"/>
          <w:color w:val="000000"/>
          <w:sz w:val="20"/>
          <w:szCs w:val="20"/>
          <w:highlight w:val="white"/>
        </w:rPr>
        <w:t>SecurityCirculationSystemPK</w:t>
      </w:r>
      <w:proofErr w:type="spellEnd"/>
      <w:r w:rsidRPr="002B53D4">
        <w:rPr>
          <w:rFonts w:ascii="Consolas" w:hAnsi="Consolas" w:cs="Consolas"/>
          <w:color w:val="000000"/>
          <w:sz w:val="20"/>
          <w:szCs w:val="20"/>
          <w:highlight w:val="white"/>
        </w:rPr>
        <w:t>"</w:t>
      </w:r>
      <w:r w:rsidRPr="002B53D4">
        <w:rPr>
          <w:rFonts w:ascii="Consolas" w:hAnsi="Consolas" w:cs="Consolas"/>
          <w:color w:val="0000FF"/>
          <w:sz w:val="20"/>
          <w:szCs w:val="20"/>
          <w:highlight w:val="white"/>
        </w:rPr>
        <w:t>,</w:t>
      </w:r>
    </w:p>
    <w:p w14:paraId="135569A4"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w:t>
      </w:r>
      <w:proofErr w:type="spellStart"/>
      <w:r w:rsidRPr="002B53D4">
        <w:rPr>
          <w:rFonts w:ascii="Consolas" w:hAnsi="Consolas" w:cs="Consolas"/>
          <w:color w:val="000000"/>
          <w:sz w:val="20"/>
          <w:szCs w:val="20"/>
          <w:highlight w:val="white"/>
        </w:rPr>
        <w:t>SecurityCirculationSystem</w:t>
      </w:r>
      <w:proofErr w:type="spellEnd"/>
      <w:r w:rsidRPr="002B53D4">
        <w:rPr>
          <w:rFonts w:ascii="Consolas" w:hAnsi="Consolas" w:cs="Consolas"/>
          <w:color w:val="000000"/>
          <w:sz w:val="20"/>
          <w:szCs w:val="20"/>
          <w:highlight w:val="white"/>
        </w:rPr>
        <w:t>"</w:t>
      </w:r>
      <w:r w:rsidRPr="002B53D4">
        <w:rPr>
          <w:rFonts w:ascii="Consolas" w:hAnsi="Consolas" w:cs="Consolas"/>
          <w:color w:val="0000FF"/>
          <w:sz w:val="20"/>
          <w:szCs w:val="20"/>
          <w:highlight w:val="white"/>
        </w:rPr>
        <w:t>,</w:t>
      </w:r>
    </w:p>
    <w:p w14:paraId="4EC275CB"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w:t>
      </w:r>
      <w:proofErr w:type="spellStart"/>
      <w:r w:rsidRPr="002B53D4">
        <w:rPr>
          <w:rFonts w:ascii="Consolas" w:hAnsi="Consolas" w:cs="Consolas"/>
          <w:color w:val="000000"/>
          <w:sz w:val="20"/>
          <w:szCs w:val="20"/>
          <w:highlight w:val="white"/>
        </w:rPr>
        <w:t>SecurityCirculationSystemSignature</w:t>
      </w:r>
      <w:proofErr w:type="spellEnd"/>
      <w:r w:rsidRPr="002B53D4">
        <w:rPr>
          <w:rFonts w:ascii="Consolas" w:hAnsi="Consolas" w:cs="Consolas"/>
          <w:color w:val="000000"/>
          <w:sz w:val="20"/>
          <w:szCs w:val="20"/>
          <w:highlight w:val="white"/>
        </w:rPr>
        <w:t>"</w:t>
      </w:r>
    </w:p>
    <w:p w14:paraId="152DD5F3"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1A757FA8"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28AF023C"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5CF58618"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w:t>
      </w:r>
      <w:proofErr w:type="spellStart"/>
      <w:r w:rsidRPr="002B53D4">
        <w:rPr>
          <w:rFonts w:ascii="Consolas" w:hAnsi="Consolas" w:cs="Consolas"/>
          <w:color w:val="800000"/>
          <w:sz w:val="20"/>
          <w:szCs w:val="20"/>
          <w:highlight w:val="white"/>
        </w:rPr>
        <w:t>additionalItems</w:t>
      </w:r>
      <w:proofErr w:type="spellEnd"/>
      <w:r w:rsidRPr="002B53D4">
        <w:rPr>
          <w:rFonts w:ascii="Consolas" w:hAnsi="Consolas" w:cs="Consolas"/>
          <w:color w:val="800000"/>
          <w:sz w:val="20"/>
          <w:szCs w:val="20"/>
          <w:highlight w:val="white"/>
        </w:rPr>
        <w: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8080"/>
          <w:sz w:val="20"/>
          <w:szCs w:val="20"/>
          <w:highlight w:val="white"/>
        </w:rPr>
        <w:t>false</w:t>
      </w:r>
    </w:p>
    <w:p w14:paraId="52263FCD"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206A89B2"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w:t>
      </w:r>
      <w:proofErr w:type="spellStart"/>
      <w:r w:rsidRPr="002B53D4">
        <w:rPr>
          <w:rFonts w:ascii="Consolas" w:hAnsi="Consolas" w:cs="Consolas"/>
          <w:color w:val="800000"/>
          <w:sz w:val="20"/>
          <w:szCs w:val="20"/>
          <w:highlight w:val="white"/>
        </w:rPr>
        <w:t>SecurityCode</w:t>
      </w:r>
      <w:proofErr w:type="spellEnd"/>
      <w:r w:rsidRPr="002B53D4">
        <w:rPr>
          <w:rFonts w:ascii="Consolas" w:hAnsi="Consolas" w:cs="Consolas"/>
          <w:color w:val="800000"/>
          <w:sz w:val="20"/>
          <w:szCs w:val="20"/>
          <w:highlight w:val="white"/>
        </w:rPr>
        <w: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32312C8F"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"type"</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"object"</w:t>
      </w:r>
      <w:r w:rsidRPr="002B53D4">
        <w:rPr>
          <w:rFonts w:ascii="Consolas" w:hAnsi="Consolas" w:cs="Consolas"/>
          <w:color w:val="0000FF"/>
          <w:sz w:val="20"/>
          <w:szCs w:val="20"/>
          <w:highlight w:val="white"/>
        </w:rPr>
        <w:t>,</w:t>
      </w:r>
    </w:p>
    <w:p w14:paraId="23873AF3"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"properties"</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15ED3D51"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w:t>
      </w:r>
      <w:proofErr w:type="spellStart"/>
      <w:r w:rsidRPr="002B53D4">
        <w:rPr>
          <w:rFonts w:ascii="Consolas" w:hAnsi="Consolas" w:cs="Consolas"/>
          <w:color w:val="800000"/>
          <w:sz w:val="20"/>
          <w:szCs w:val="20"/>
          <w:highlight w:val="white"/>
        </w:rPr>
        <w:t>SecurityRegistrationAuthorityPK</w:t>
      </w:r>
      <w:proofErr w:type="spellEnd"/>
      <w:r w:rsidRPr="002B53D4">
        <w:rPr>
          <w:rFonts w:ascii="Consolas" w:hAnsi="Consolas" w:cs="Consolas"/>
          <w:color w:val="800000"/>
          <w:sz w:val="20"/>
          <w:szCs w:val="20"/>
          <w:highlight w:val="white"/>
        </w:rPr>
        <w: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49561960"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"type"</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"string"</w:t>
      </w:r>
    </w:p>
    <w:p w14:paraId="0718669F"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4E25A712"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w:t>
      </w:r>
      <w:proofErr w:type="spellStart"/>
      <w:r w:rsidRPr="002B53D4">
        <w:rPr>
          <w:rFonts w:ascii="Consolas" w:hAnsi="Consolas" w:cs="Consolas"/>
          <w:color w:val="800000"/>
          <w:sz w:val="20"/>
          <w:szCs w:val="20"/>
          <w:highlight w:val="white"/>
        </w:rPr>
        <w:t>SecurityRegistrationAuthorityName</w:t>
      </w:r>
      <w:proofErr w:type="spellEnd"/>
      <w:r w:rsidRPr="002B53D4">
        <w:rPr>
          <w:rFonts w:ascii="Consolas" w:hAnsi="Consolas" w:cs="Consolas"/>
          <w:color w:val="800000"/>
          <w:sz w:val="20"/>
          <w:szCs w:val="20"/>
          <w:highlight w:val="white"/>
        </w:rPr>
        <w: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1587380E"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"type"</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"string"</w:t>
      </w:r>
    </w:p>
    <w:p w14:paraId="7F7E34BE"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27BA5E0D"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w:t>
      </w:r>
      <w:proofErr w:type="spellStart"/>
      <w:r w:rsidRPr="002B53D4">
        <w:rPr>
          <w:rFonts w:ascii="Consolas" w:hAnsi="Consolas" w:cs="Consolas"/>
          <w:color w:val="800000"/>
          <w:sz w:val="20"/>
          <w:szCs w:val="20"/>
          <w:highlight w:val="white"/>
        </w:rPr>
        <w:t>SecurityCodeType</w:t>
      </w:r>
      <w:proofErr w:type="spellEnd"/>
      <w:r w:rsidRPr="002B53D4">
        <w:rPr>
          <w:rFonts w:ascii="Consolas" w:hAnsi="Consolas" w:cs="Consolas"/>
          <w:color w:val="800000"/>
          <w:sz w:val="20"/>
          <w:szCs w:val="20"/>
          <w:highlight w:val="white"/>
        </w:rPr>
        <w: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33B6EA78"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w:t>
      </w:r>
      <w:proofErr w:type="spellStart"/>
      <w:r w:rsidRPr="002B53D4">
        <w:rPr>
          <w:rFonts w:ascii="Consolas" w:hAnsi="Consolas" w:cs="Consolas"/>
          <w:color w:val="800000"/>
          <w:sz w:val="20"/>
          <w:szCs w:val="20"/>
          <w:highlight w:val="white"/>
        </w:rPr>
        <w:t>enum</w:t>
      </w:r>
      <w:proofErr w:type="spellEnd"/>
      <w:r w:rsidRPr="002B53D4">
        <w:rPr>
          <w:rFonts w:ascii="Consolas" w:hAnsi="Consolas" w:cs="Consolas"/>
          <w:color w:val="800000"/>
          <w:sz w:val="20"/>
          <w:szCs w:val="20"/>
          <w:highlight w:val="white"/>
        </w:rPr>
        <w: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0B4DDDF4"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w:t>
      </w:r>
      <w:proofErr w:type="spellStart"/>
      <w:r w:rsidRPr="002B53D4">
        <w:rPr>
          <w:rFonts w:ascii="Consolas" w:hAnsi="Consolas" w:cs="Consolas"/>
          <w:color w:val="000000"/>
          <w:sz w:val="20"/>
          <w:szCs w:val="20"/>
          <w:highlight w:val="white"/>
        </w:rPr>
        <w:t>isin</w:t>
      </w:r>
      <w:proofErr w:type="spellEnd"/>
      <w:r w:rsidRPr="002B53D4">
        <w:rPr>
          <w:rFonts w:ascii="Consolas" w:hAnsi="Consolas" w:cs="Consolas"/>
          <w:color w:val="000000"/>
          <w:sz w:val="20"/>
          <w:szCs w:val="20"/>
          <w:highlight w:val="white"/>
        </w:rPr>
        <w:t>"</w:t>
      </w:r>
      <w:r w:rsidRPr="002B53D4">
        <w:rPr>
          <w:rFonts w:ascii="Consolas" w:hAnsi="Consolas" w:cs="Consolas"/>
          <w:color w:val="0000FF"/>
          <w:sz w:val="20"/>
          <w:szCs w:val="20"/>
          <w:highlight w:val="white"/>
        </w:rPr>
        <w:t>,</w:t>
      </w:r>
    </w:p>
    <w:p w14:paraId="4548A3BF"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w:t>
      </w:r>
      <w:proofErr w:type="spellStart"/>
      <w:r w:rsidRPr="002B53D4">
        <w:rPr>
          <w:rFonts w:ascii="Consolas" w:hAnsi="Consolas" w:cs="Consolas"/>
          <w:color w:val="000000"/>
          <w:sz w:val="20"/>
          <w:szCs w:val="20"/>
          <w:highlight w:val="white"/>
        </w:rPr>
        <w:t>cusip</w:t>
      </w:r>
      <w:proofErr w:type="spellEnd"/>
      <w:r w:rsidRPr="002B53D4">
        <w:rPr>
          <w:rFonts w:ascii="Consolas" w:hAnsi="Consolas" w:cs="Consolas"/>
          <w:color w:val="000000"/>
          <w:sz w:val="20"/>
          <w:szCs w:val="20"/>
          <w:highlight w:val="white"/>
        </w:rPr>
        <w:t>"</w:t>
      </w:r>
    </w:p>
    <w:p w14:paraId="0EBEA284"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426D6A69"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"default"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proofErr w:type="spellStart"/>
      <w:r w:rsidRPr="002B53D4">
        <w:rPr>
          <w:rFonts w:ascii="Consolas" w:hAnsi="Consolas" w:cs="Consolas"/>
          <w:color w:val="000000"/>
          <w:sz w:val="20"/>
          <w:szCs w:val="20"/>
          <w:highlight w:val="white"/>
        </w:rPr>
        <w:t>isin</w:t>
      </w:r>
      <w:proofErr w:type="spellEnd"/>
      <w:r w:rsidRPr="002B53D4">
        <w:rPr>
          <w:rFonts w:ascii="Consolas" w:hAnsi="Consolas" w:cs="Consolas"/>
          <w:color w:val="000000"/>
          <w:sz w:val="20"/>
          <w:szCs w:val="20"/>
          <w:highlight w:val="white"/>
        </w:rPr>
        <w:t>"</w:t>
      </w:r>
    </w:p>
    <w:p w14:paraId="7A980A6B"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35D4A7A1"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w:t>
      </w:r>
      <w:proofErr w:type="spellStart"/>
      <w:r w:rsidRPr="002B53D4">
        <w:rPr>
          <w:rFonts w:ascii="Consolas" w:hAnsi="Consolas" w:cs="Consolas"/>
          <w:color w:val="800000"/>
          <w:sz w:val="20"/>
          <w:szCs w:val="20"/>
          <w:highlight w:val="white"/>
        </w:rPr>
        <w:t>SecurityCode</w:t>
      </w:r>
      <w:proofErr w:type="spellEnd"/>
      <w:r w:rsidRPr="002B53D4">
        <w:rPr>
          <w:rFonts w:ascii="Consolas" w:hAnsi="Consolas" w:cs="Consolas"/>
          <w:color w:val="800000"/>
          <w:sz w:val="20"/>
          <w:szCs w:val="20"/>
          <w:highlight w:val="white"/>
        </w:rPr>
        <w: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3A2F8F99"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"type"</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"string"</w:t>
      </w:r>
    </w:p>
    <w:p w14:paraId="4DA4BEB1"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44346B89"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w:t>
      </w:r>
      <w:proofErr w:type="spellStart"/>
      <w:r w:rsidRPr="002B53D4">
        <w:rPr>
          <w:rFonts w:ascii="Consolas" w:hAnsi="Consolas" w:cs="Consolas"/>
          <w:color w:val="800000"/>
          <w:sz w:val="20"/>
          <w:szCs w:val="20"/>
          <w:highlight w:val="white"/>
        </w:rPr>
        <w:t>SecurityRegistrationAuthoritySignature</w:t>
      </w:r>
      <w:proofErr w:type="spellEnd"/>
      <w:r w:rsidRPr="002B53D4">
        <w:rPr>
          <w:rFonts w:ascii="Consolas" w:hAnsi="Consolas" w:cs="Consolas"/>
          <w:color w:val="800000"/>
          <w:sz w:val="20"/>
          <w:szCs w:val="20"/>
          <w:highlight w:val="white"/>
        </w:rPr>
        <w: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2A0E3B71"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"type"</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"string"</w:t>
      </w:r>
    </w:p>
    <w:p w14:paraId="7F0B1B44"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6821E8E6"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77F0C0A7"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"required"</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6A1BC598"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w:t>
      </w:r>
      <w:proofErr w:type="spellStart"/>
      <w:r w:rsidRPr="002B53D4">
        <w:rPr>
          <w:rFonts w:ascii="Consolas" w:hAnsi="Consolas" w:cs="Consolas"/>
          <w:color w:val="000000"/>
          <w:sz w:val="20"/>
          <w:szCs w:val="20"/>
          <w:highlight w:val="white"/>
        </w:rPr>
        <w:t>SecurityRegistrationAuthorityPK</w:t>
      </w:r>
      <w:proofErr w:type="spellEnd"/>
      <w:r w:rsidRPr="002B53D4">
        <w:rPr>
          <w:rFonts w:ascii="Consolas" w:hAnsi="Consolas" w:cs="Consolas"/>
          <w:color w:val="000000"/>
          <w:sz w:val="20"/>
          <w:szCs w:val="20"/>
          <w:highlight w:val="white"/>
        </w:rPr>
        <w:t>"</w:t>
      </w:r>
      <w:r w:rsidRPr="002B53D4">
        <w:rPr>
          <w:rFonts w:ascii="Consolas" w:hAnsi="Consolas" w:cs="Consolas"/>
          <w:color w:val="0000FF"/>
          <w:sz w:val="20"/>
          <w:szCs w:val="20"/>
          <w:highlight w:val="white"/>
        </w:rPr>
        <w:t>,</w:t>
      </w:r>
    </w:p>
    <w:p w14:paraId="46784D08"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w:t>
      </w:r>
      <w:proofErr w:type="spellStart"/>
      <w:r w:rsidRPr="002B53D4">
        <w:rPr>
          <w:rFonts w:ascii="Consolas" w:hAnsi="Consolas" w:cs="Consolas"/>
          <w:color w:val="000000"/>
          <w:sz w:val="20"/>
          <w:szCs w:val="20"/>
          <w:highlight w:val="white"/>
        </w:rPr>
        <w:t>SecurityRegistrationAuthorityName</w:t>
      </w:r>
      <w:proofErr w:type="spellEnd"/>
      <w:r w:rsidRPr="002B53D4">
        <w:rPr>
          <w:rFonts w:ascii="Consolas" w:hAnsi="Consolas" w:cs="Consolas"/>
          <w:color w:val="000000"/>
          <w:sz w:val="20"/>
          <w:szCs w:val="20"/>
          <w:highlight w:val="white"/>
        </w:rPr>
        <w:t>"</w:t>
      </w:r>
      <w:r w:rsidRPr="002B53D4">
        <w:rPr>
          <w:rFonts w:ascii="Consolas" w:hAnsi="Consolas" w:cs="Consolas"/>
          <w:color w:val="0000FF"/>
          <w:sz w:val="20"/>
          <w:szCs w:val="20"/>
          <w:highlight w:val="white"/>
        </w:rPr>
        <w:t>,</w:t>
      </w:r>
    </w:p>
    <w:p w14:paraId="10300C91"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w:t>
      </w:r>
      <w:proofErr w:type="spellStart"/>
      <w:r w:rsidRPr="002B53D4">
        <w:rPr>
          <w:rFonts w:ascii="Consolas" w:hAnsi="Consolas" w:cs="Consolas"/>
          <w:color w:val="000000"/>
          <w:sz w:val="20"/>
          <w:szCs w:val="20"/>
          <w:highlight w:val="white"/>
        </w:rPr>
        <w:t>SecurityCodeType</w:t>
      </w:r>
      <w:proofErr w:type="spellEnd"/>
      <w:r w:rsidRPr="002B53D4">
        <w:rPr>
          <w:rFonts w:ascii="Consolas" w:hAnsi="Consolas" w:cs="Consolas"/>
          <w:color w:val="000000"/>
          <w:sz w:val="20"/>
          <w:szCs w:val="20"/>
          <w:highlight w:val="white"/>
        </w:rPr>
        <w:t>"</w:t>
      </w:r>
      <w:r w:rsidRPr="002B53D4">
        <w:rPr>
          <w:rFonts w:ascii="Consolas" w:hAnsi="Consolas" w:cs="Consolas"/>
          <w:color w:val="0000FF"/>
          <w:sz w:val="20"/>
          <w:szCs w:val="20"/>
          <w:highlight w:val="white"/>
        </w:rPr>
        <w:t>,</w:t>
      </w:r>
    </w:p>
    <w:p w14:paraId="1E5ED64B"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lastRenderedPageBreak/>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w:t>
      </w:r>
      <w:proofErr w:type="spellStart"/>
      <w:r w:rsidRPr="002B53D4">
        <w:rPr>
          <w:rFonts w:ascii="Consolas" w:hAnsi="Consolas" w:cs="Consolas"/>
          <w:color w:val="000000"/>
          <w:sz w:val="20"/>
          <w:szCs w:val="20"/>
          <w:highlight w:val="white"/>
        </w:rPr>
        <w:t>SecurityCode</w:t>
      </w:r>
      <w:proofErr w:type="spellEnd"/>
      <w:r w:rsidRPr="002B53D4">
        <w:rPr>
          <w:rFonts w:ascii="Consolas" w:hAnsi="Consolas" w:cs="Consolas"/>
          <w:color w:val="000000"/>
          <w:sz w:val="20"/>
          <w:szCs w:val="20"/>
          <w:highlight w:val="white"/>
        </w:rPr>
        <w:t>"</w:t>
      </w:r>
      <w:r w:rsidRPr="002B53D4">
        <w:rPr>
          <w:rFonts w:ascii="Consolas" w:hAnsi="Consolas" w:cs="Consolas"/>
          <w:color w:val="0000FF"/>
          <w:sz w:val="20"/>
          <w:szCs w:val="20"/>
          <w:highlight w:val="white"/>
        </w:rPr>
        <w:t>,</w:t>
      </w:r>
    </w:p>
    <w:p w14:paraId="374FB6E4"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w:t>
      </w:r>
      <w:proofErr w:type="spellStart"/>
      <w:r w:rsidRPr="002B53D4">
        <w:rPr>
          <w:rFonts w:ascii="Consolas" w:hAnsi="Consolas" w:cs="Consolas"/>
          <w:color w:val="000000"/>
          <w:sz w:val="20"/>
          <w:szCs w:val="20"/>
          <w:highlight w:val="white"/>
        </w:rPr>
        <w:t>SecurityRegistrationAuthoritySignature</w:t>
      </w:r>
      <w:proofErr w:type="spellEnd"/>
      <w:r w:rsidRPr="002B53D4">
        <w:rPr>
          <w:rFonts w:ascii="Consolas" w:hAnsi="Consolas" w:cs="Consolas"/>
          <w:color w:val="000000"/>
          <w:sz w:val="20"/>
          <w:szCs w:val="20"/>
          <w:highlight w:val="white"/>
        </w:rPr>
        <w:t>"</w:t>
      </w:r>
    </w:p>
    <w:p w14:paraId="082812C9"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04656737"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41355351"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w:t>
      </w:r>
      <w:proofErr w:type="spellStart"/>
      <w:r w:rsidRPr="002B53D4">
        <w:rPr>
          <w:rFonts w:ascii="Consolas" w:hAnsi="Consolas" w:cs="Consolas"/>
          <w:color w:val="800000"/>
          <w:sz w:val="20"/>
          <w:szCs w:val="20"/>
          <w:highlight w:val="white"/>
        </w:rPr>
        <w:t>RegulatorCode</w:t>
      </w:r>
      <w:proofErr w:type="spellEnd"/>
      <w:r w:rsidRPr="002B53D4">
        <w:rPr>
          <w:rFonts w:ascii="Consolas" w:hAnsi="Consolas" w:cs="Consolas"/>
          <w:color w:val="800000"/>
          <w:sz w:val="20"/>
          <w:szCs w:val="20"/>
          <w:highlight w:val="white"/>
        </w:rPr>
        <w: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35CA15F4"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"type"</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"object"</w:t>
      </w:r>
      <w:r w:rsidRPr="002B53D4">
        <w:rPr>
          <w:rFonts w:ascii="Consolas" w:hAnsi="Consolas" w:cs="Consolas"/>
          <w:color w:val="0000FF"/>
          <w:sz w:val="20"/>
          <w:szCs w:val="20"/>
          <w:highlight w:val="white"/>
        </w:rPr>
        <w:t>,</w:t>
      </w:r>
    </w:p>
    <w:p w14:paraId="24B90F14"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"properties"</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6A843925"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w:t>
      </w:r>
      <w:proofErr w:type="spellStart"/>
      <w:r w:rsidRPr="002B53D4">
        <w:rPr>
          <w:rFonts w:ascii="Consolas" w:hAnsi="Consolas" w:cs="Consolas"/>
          <w:color w:val="800000"/>
          <w:sz w:val="20"/>
          <w:szCs w:val="20"/>
          <w:highlight w:val="white"/>
        </w:rPr>
        <w:t>RegulatorPK</w:t>
      </w:r>
      <w:proofErr w:type="spellEnd"/>
      <w:r w:rsidRPr="002B53D4">
        <w:rPr>
          <w:rFonts w:ascii="Consolas" w:hAnsi="Consolas" w:cs="Consolas"/>
          <w:color w:val="800000"/>
          <w:sz w:val="20"/>
          <w:szCs w:val="20"/>
          <w:highlight w:val="white"/>
        </w:rPr>
        <w: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6D913A33"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"type"</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"string"</w:t>
      </w:r>
    </w:p>
    <w:p w14:paraId="777296BB"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020D8CD5"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w:t>
      </w:r>
      <w:proofErr w:type="spellStart"/>
      <w:r w:rsidRPr="002B53D4">
        <w:rPr>
          <w:rFonts w:ascii="Consolas" w:hAnsi="Consolas" w:cs="Consolas"/>
          <w:color w:val="800000"/>
          <w:sz w:val="20"/>
          <w:szCs w:val="20"/>
          <w:highlight w:val="white"/>
        </w:rPr>
        <w:t>RegulatorName</w:t>
      </w:r>
      <w:proofErr w:type="spellEnd"/>
      <w:r w:rsidRPr="002B53D4">
        <w:rPr>
          <w:rFonts w:ascii="Consolas" w:hAnsi="Consolas" w:cs="Consolas"/>
          <w:color w:val="800000"/>
          <w:sz w:val="20"/>
          <w:szCs w:val="20"/>
          <w:highlight w:val="white"/>
        </w:rPr>
        <w: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5CE07575"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"type"</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"string"</w:t>
      </w:r>
    </w:p>
    <w:p w14:paraId="2A06FE8C"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696000B2"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w:t>
      </w:r>
      <w:proofErr w:type="spellStart"/>
      <w:r w:rsidRPr="002B53D4">
        <w:rPr>
          <w:rFonts w:ascii="Consolas" w:hAnsi="Consolas" w:cs="Consolas"/>
          <w:color w:val="800000"/>
          <w:sz w:val="20"/>
          <w:szCs w:val="20"/>
          <w:highlight w:val="white"/>
        </w:rPr>
        <w:t>RegulatorCodeType</w:t>
      </w:r>
      <w:proofErr w:type="spellEnd"/>
      <w:r w:rsidRPr="002B53D4">
        <w:rPr>
          <w:rFonts w:ascii="Consolas" w:hAnsi="Consolas" w:cs="Consolas"/>
          <w:color w:val="800000"/>
          <w:sz w:val="20"/>
          <w:szCs w:val="20"/>
          <w:highlight w:val="white"/>
        </w:rPr>
        <w: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2307A394"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w:t>
      </w:r>
      <w:proofErr w:type="spellStart"/>
      <w:r w:rsidRPr="002B53D4">
        <w:rPr>
          <w:rFonts w:ascii="Consolas" w:hAnsi="Consolas" w:cs="Consolas"/>
          <w:color w:val="800000"/>
          <w:sz w:val="20"/>
          <w:szCs w:val="20"/>
          <w:highlight w:val="white"/>
        </w:rPr>
        <w:t>enum</w:t>
      </w:r>
      <w:proofErr w:type="spellEnd"/>
      <w:r w:rsidRPr="002B53D4">
        <w:rPr>
          <w:rFonts w:ascii="Consolas" w:hAnsi="Consolas" w:cs="Consolas"/>
          <w:color w:val="800000"/>
          <w:sz w:val="20"/>
          <w:szCs w:val="20"/>
          <w:highlight w:val="white"/>
        </w:rPr>
        <w: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771B225B"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"domestic"</w:t>
      </w:r>
    </w:p>
    <w:p w14:paraId="6701E2BC"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4E6432DE"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"default"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"domestic"</w:t>
      </w:r>
    </w:p>
    <w:p w14:paraId="7500500D"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280C0806"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w:t>
      </w:r>
      <w:proofErr w:type="spellStart"/>
      <w:r w:rsidRPr="002B53D4">
        <w:rPr>
          <w:rFonts w:ascii="Consolas" w:hAnsi="Consolas" w:cs="Consolas"/>
          <w:color w:val="800000"/>
          <w:sz w:val="20"/>
          <w:szCs w:val="20"/>
          <w:highlight w:val="white"/>
        </w:rPr>
        <w:t>RegulatorCode</w:t>
      </w:r>
      <w:proofErr w:type="spellEnd"/>
      <w:r w:rsidRPr="002B53D4">
        <w:rPr>
          <w:rFonts w:ascii="Consolas" w:hAnsi="Consolas" w:cs="Consolas"/>
          <w:color w:val="800000"/>
          <w:sz w:val="20"/>
          <w:szCs w:val="20"/>
          <w:highlight w:val="white"/>
        </w:rPr>
        <w: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709C870C"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"type"</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"string"</w:t>
      </w:r>
    </w:p>
    <w:p w14:paraId="3FF5D264"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54952A0F"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w:t>
      </w:r>
      <w:proofErr w:type="spellStart"/>
      <w:r w:rsidRPr="002B53D4">
        <w:rPr>
          <w:rFonts w:ascii="Consolas" w:hAnsi="Consolas" w:cs="Consolas"/>
          <w:color w:val="800000"/>
          <w:sz w:val="20"/>
          <w:szCs w:val="20"/>
          <w:highlight w:val="white"/>
        </w:rPr>
        <w:t>RegulatorSignature</w:t>
      </w:r>
      <w:proofErr w:type="spellEnd"/>
      <w:r w:rsidRPr="002B53D4">
        <w:rPr>
          <w:rFonts w:ascii="Consolas" w:hAnsi="Consolas" w:cs="Consolas"/>
          <w:color w:val="800000"/>
          <w:sz w:val="20"/>
          <w:szCs w:val="20"/>
          <w:highlight w:val="white"/>
        </w:rPr>
        <w: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797B5238"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"type"</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"string"</w:t>
      </w:r>
    </w:p>
    <w:p w14:paraId="0B0E2735"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3902CF48"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3BD6CB62"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"required"</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3A453A5B"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w:t>
      </w:r>
      <w:proofErr w:type="spellStart"/>
      <w:r w:rsidRPr="002B53D4">
        <w:rPr>
          <w:rFonts w:ascii="Consolas" w:hAnsi="Consolas" w:cs="Consolas"/>
          <w:color w:val="000000"/>
          <w:sz w:val="20"/>
          <w:szCs w:val="20"/>
          <w:highlight w:val="white"/>
        </w:rPr>
        <w:t>RegulatorPK</w:t>
      </w:r>
      <w:proofErr w:type="spellEnd"/>
      <w:r w:rsidRPr="002B53D4">
        <w:rPr>
          <w:rFonts w:ascii="Consolas" w:hAnsi="Consolas" w:cs="Consolas"/>
          <w:color w:val="000000"/>
          <w:sz w:val="20"/>
          <w:szCs w:val="20"/>
          <w:highlight w:val="white"/>
        </w:rPr>
        <w:t>"</w:t>
      </w:r>
      <w:r w:rsidRPr="002B53D4">
        <w:rPr>
          <w:rFonts w:ascii="Consolas" w:hAnsi="Consolas" w:cs="Consolas"/>
          <w:color w:val="0000FF"/>
          <w:sz w:val="20"/>
          <w:szCs w:val="20"/>
          <w:highlight w:val="white"/>
        </w:rPr>
        <w:t>,</w:t>
      </w:r>
    </w:p>
    <w:p w14:paraId="0CDC810A"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w:t>
      </w:r>
      <w:proofErr w:type="spellStart"/>
      <w:r w:rsidRPr="002B53D4">
        <w:rPr>
          <w:rFonts w:ascii="Consolas" w:hAnsi="Consolas" w:cs="Consolas"/>
          <w:color w:val="000000"/>
          <w:sz w:val="20"/>
          <w:szCs w:val="20"/>
          <w:highlight w:val="white"/>
        </w:rPr>
        <w:t>RegulatorName</w:t>
      </w:r>
      <w:proofErr w:type="spellEnd"/>
      <w:r w:rsidRPr="002B53D4">
        <w:rPr>
          <w:rFonts w:ascii="Consolas" w:hAnsi="Consolas" w:cs="Consolas"/>
          <w:color w:val="000000"/>
          <w:sz w:val="20"/>
          <w:szCs w:val="20"/>
          <w:highlight w:val="white"/>
        </w:rPr>
        <w:t>"</w:t>
      </w:r>
      <w:r w:rsidRPr="002B53D4">
        <w:rPr>
          <w:rFonts w:ascii="Consolas" w:hAnsi="Consolas" w:cs="Consolas"/>
          <w:color w:val="0000FF"/>
          <w:sz w:val="20"/>
          <w:szCs w:val="20"/>
          <w:highlight w:val="white"/>
        </w:rPr>
        <w:t>,</w:t>
      </w:r>
    </w:p>
    <w:p w14:paraId="024F1728"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w:t>
      </w:r>
      <w:proofErr w:type="spellStart"/>
      <w:r w:rsidRPr="002B53D4">
        <w:rPr>
          <w:rFonts w:ascii="Consolas" w:hAnsi="Consolas" w:cs="Consolas"/>
          <w:color w:val="000000"/>
          <w:sz w:val="20"/>
          <w:szCs w:val="20"/>
          <w:highlight w:val="white"/>
        </w:rPr>
        <w:t>RegulatorCodeType</w:t>
      </w:r>
      <w:proofErr w:type="spellEnd"/>
      <w:r w:rsidRPr="002B53D4">
        <w:rPr>
          <w:rFonts w:ascii="Consolas" w:hAnsi="Consolas" w:cs="Consolas"/>
          <w:color w:val="000000"/>
          <w:sz w:val="20"/>
          <w:szCs w:val="20"/>
          <w:highlight w:val="white"/>
        </w:rPr>
        <w:t>"</w:t>
      </w:r>
      <w:r w:rsidRPr="002B53D4">
        <w:rPr>
          <w:rFonts w:ascii="Consolas" w:hAnsi="Consolas" w:cs="Consolas"/>
          <w:color w:val="0000FF"/>
          <w:sz w:val="20"/>
          <w:szCs w:val="20"/>
          <w:highlight w:val="white"/>
        </w:rPr>
        <w:t>,</w:t>
      </w:r>
    </w:p>
    <w:p w14:paraId="2F3807B0"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w:t>
      </w:r>
      <w:proofErr w:type="spellStart"/>
      <w:r w:rsidRPr="002B53D4">
        <w:rPr>
          <w:rFonts w:ascii="Consolas" w:hAnsi="Consolas" w:cs="Consolas"/>
          <w:color w:val="000000"/>
          <w:sz w:val="20"/>
          <w:szCs w:val="20"/>
          <w:highlight w:val="white"/>
        </w:rPr>
        <w:t>RegulatorCode</w:t>
      </w:r>
      <w:proofErr w:type="spellEnd"/>
      <w:r w:rsidRPr="002B53D4">
        <w:rPr>
          <w:rFonts w:ascii="Consolas" w:hAnsi="Consolas" w:cs="Consolas"/>
          <w:color w:val="000000"/>
          <w:sz w:val="20"/>
          <w:szCs w:val="20"/>
          <w:highlight w:val="white"/>
        </w:rPr>
        <w:t>"</w:t>
      </w:r>
      <w:r w:rsidRPr="002B53D4">
        <w:rPr>
          <w:rFonts w:ascii="Consolas" w:hAnsi="Consolas" w:cs="Consolas"/>
          <w:color w:val="0000FF"/>
          <w:sz w:val="20"/>
          <w:szCs w:val="20"/>
          <w:highlight w:val="white"/>
        </w:rPr>
        <w:t>,</w:t>
      </w:r>
    </w:p>
    <w:p w14:paraId="138BC096"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w:t>
      </w:r>
      <w:proofErr w:type="spellStart"/>
      <w:r w:rsidRPr="002B53D4">
        <w:rPr>
          <w:rFonts w:ascii="Consolas" w:hAnsi="Consolas" w:cs="Consolas"/>
          <w:color w:val="000000"/>
          <w:sz w:val="20"/>
          <w:szCs w:val="20"/>
          <w:highlight w:val="white"/>
        </w:rPr>
        <w:t>RegulatorSignature</w:t>
      </w:r>
      <w:proofErr w:type="spellEnd"/>
      <w:r w:rsidRPr="002B53D4">
        <w:rPr>
          <w:rFonts w:ascii="Consolas" w:hAnsi="Consolas" w:cs="Consolas"/>
          <w:color w:val="000000"/>
          <w:sz w:val="20"/>
          <w:szCs w:val="20"/>
          <w:highlight w:val="white"/>
        </w:rPr>
        <w:t>"</w:t>
      </w:r>
    </w:p>
    <w:p w14:paraId="7367F635"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765D4689"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7367FC90"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w:t>
      </w:r>
      <w:proofErr w:type="spellStart"/>
      <w:r w:rsidRPr="002B53D4">
        <w:rPr>
          <w:rFonts w:ascii="Consolas" w:hAnsi="Consolas" w:cs="Consolas"/>
          <w:color w:val="800000"/>
          <w:sz w:val="20"/>
          <w:szCs w:val="20"/>
          <w:highlight w:val="white"/>
        </w:rPr>
        <w:t>LEICode</w:t>
      </w:r>
      <w:proofErr w:type="spellEnd"/>
      <w:r w:rsidRPr="002B53D4">
        <w:rPr>
          <w:rFonts w:ascii="Consolas" w:hAnsi="Consolas" w:cs="Consolas"/>
          <w:color w:val="800000"/>
          <w:sz w:val="20"/>
          <w:szCs w:val="20"/>
          <w:highlight w:val="white"/>
        </w:rPr>
        <w: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775117D2"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"type"</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"object"</w:t>
      </w:r>
      <w:r w:rsidRPr="002B53D4">
        <w:rPr>
          <w:rFonts w:ascii="Consolas" w:hAnsi="Consolas" w:cs="Consolas"/>
          <w:color w:val="0000FF"/>
          <w:sz w:val="20"/>
          <w:szCs w:val="20"/>
          <w:highlight w:val="white"/>
        </w:rPr>
        <w:t>,</w:t>
      </w:r>
    </w:p>
    <w:p w14:paraId="7D0BC8B3"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"properties"</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481F6D25"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w:t>
      </w:r>
      <w:proofErr w:type="spellStart"/>
      <w:r w:rsidRPr="002B53D4">
        <w:rPr>
          <w:rFonts w:ascii="Consolas" w:hAnsi="Consolas" w:cs="Consolas"/>
          <w:color w:val="800000"/>
          <w:sz w:val="20"/>
          <w:szCs w:val="20"/>
          <w:highlight w:val="white"/>
        </w:rPr>
        <w:t>LEIAuhtorityPK</w:t>
      </w:r>
      <w:proofErr w:type="spellEnd"/>
      <w:r w:rsidRPr="002B53D4">
        <w:rPr>
          <w:rFonts w:ascii="Consolas" w:hAnsi="Consolas" w:cs="Consolas"/>
          <w:color w:val="800000"/>
          <w:sz w:val="20"/>
          <w:szCs w:val="20"/>
          <w:highlight w:val="white"/>
        </w:rPr>
        <w: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78AAF07E"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"type"</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"string"</w:t>
      </w:r>
    </w:p>
    <w:p w14:paraId="50D8F9A0"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2EED3FAD"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w:t>
      </w:r>
      <w:proofErr w:type="spellStart"/>
      <w:r w:rsidRPr="002B53D4">
        <w:rPr>
          <w:rFonts w:ascii="Consolas" w:hAnsi="Consolas" w:cs="Consolas"/>
          <w:color w:val="800000"/>
          <w:sz w:val="20"/>
          <w:szCs w:val="20"/>
          <w:highlight w:val="white"/>
        </w:rPr>
        <w:t>LEIAuthorityName</w:t>
      </w:r>
      <w:proofErr w:type="spellEnd"/>
      <w:r w:rsidRPr="002B53D4">
        <w:rPr>
          <w:rFonts w:ascii="Consolas" w:hAnsi="Consolas" w:cs="Consolas"/>
          <w:color w:val="800000"/>
          <w:sz w:val="20"/>
          <w:szCs w:val="20"/>
          <w:highlight w:val="white"/>
        </w:rPr>
        <w: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5EB08D70"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"type"</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"string"</w:t>
      </w:r>
    </w:p>
    <w:p w14:paraId="362EE75E"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406EC748"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w:t>
      </w:r>
      <w:proofErr w:type="spellStart"/>
      <w:r w:rsidRPr="002B53D4">
        <w:rPr>
          <w:rFonts w:ascii="Consolas" w:hAnsi="Consolas" w:cs="Consolas"/>
          <w:color w:val="800000"/>
          <w:sz w:val="20"/>
          <w:szCs w:val="20"/>
          <w:highlight w:val="white"/>
        </w:rPr>
        <w:t>LEICode</w:t>
      </w:r>
      <w:proofErr w:type="spellEnd"/>
      <w:r w:rsidRPr="002B53D4">
        <w:rPr>
          <w:rFonts w:ascii="Consolas" w:hAnsi="Consolas" w:cs="Consolas"/>
          <w:color w:val="800000"/>
          <w:sz w:val="20"/>
          <w:szCs w:val="20"/>
          <w:highlight w:val="white"/>
        </w:rPr>
        <w: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74DFEF98"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"type"</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"string"</w:t>
      </w:r>
    </w:p>
    <w:p w14:paraId="4DF77D46"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2A8DC55E"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w:t>
      </w:r>
      <w:proofErr w:type="spellStart"/>
      <w:r w:rsidRPr="002B53D4">
        <w:rPr>
          <w:rFonts w:ascii="Consolas" w:hAnsi="Consolas" w:cs="Consolas"/>
          <w:color w:val="800000"/>
          <w:sz w:val="20"/>
          <w:szCs w:val="20"/>
          <w:highlight w:val="white"/>
        </w:rPr>
        <w:t>LEIAuthoritySignature</w:t>
      </w:r>
      <w:proofErr w:type="spellEnd"/>
      <w:r w:rsidRPr="002B53D4">
        <w:rPr>
          <w:rFonts w:ascii="Consolas" w:hAnsi="Consolas" w:cs="Consolas"/>
          <w:color w:val="800000"/>
          <w:sz w:val="20"/>
          <w:szCs w:val="20"/>
          <w:highlight w:val="white"/>
        </w:rPr>
        <w: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1BD95FF2"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"type"</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"string"</w:t>
      </w:r>
    </w:p>
    <w:p w14:paraId="7D42949C"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7E4C32BC"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4C433F1F"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"required"</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4AD96699"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w:t>
      </w:r>
      <w:proofErr w:type="spellStart"/>
      <w:r w:rsidRPr="002B53D4">
        <w:rPr>
          <w:rFonts w:ascii="Consolas" w:hAnsi="Consolas" w:cs="Consolas"/>
          <w:color w:val="000000"/>
          <w:sz w:val="20"/>
          <w:szCs w:val="20"/>
          <w:highlight w:val="white"/>
        </w:rPr>
        <w:t>LEIAuhtorityPK</w:t>
      </w:r>
      <w:proofErr w:type="spellEnd"/>
      <w:r w:rsidRPr="002B53D4">
        <w:rPr>
          <w:rFonts w:ascii="Consolas" w:hAnsi="Consolas" w:cs="Consolas"/>
          <w:color w:val="000000"/>
          <w:sz w:val="20"/>
          <w:szCs w:val="20"/>
          <w:highlight w:val="white"/>
        </w:rPr>
        <w:t>"</w:t>
      </w:r>
      <w:r w:rsidRPr="002B53D4">
        <w:rPr>
          <w:rFonts w:ascii="Consolas" w:hAnsi="Consolas" w:cs="Consolas"/>
          <w:color w:val="0000FF"/>
          <w:sz w:val="20"/>
          <w:szCs w:val="20"/>
          <w:highlight w:val="white"/>
        </w:rPr>
        <w:t>,</w:t>
      </w:r>
    </w:p>
    <w:p w14:paraId="1141C95C"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w:t>
      </w:r>
      <w:proofErr w:type="spellStart"/>
      <w:r w:rsidRPr="002B53D4">
        <w:rPr>
          <w:rFonts w:ascii="Consolas" w:hAnsi="Consolas" w:cs="Consolas"/>
          <w:color w:val="000000"/>
          <w:sz w:val="20"/>
          <w:szCs w:val="20"/>
          <w:highlight w:val="white"/>
        </w:rPr>
        <w:t>LEIAuthorityName</w:t>
      </w:r>
      <w:proofErr w:type="spellEnd"/>
      <w:r w:rsidRPr="002B53D4">
        <w:rPr>
          <w:rFonts w:ascii="Consolas" w:hAnsi="Consolas" w:cs="Consolas"/>
          <w:color w:val="000000"/>
          <w:sz w:val="20"/>
          <w:szCs w:val="20"/>
          <w:highlight w:val="white"/>
        </w:rPr>
        <w:t>"</w:t>
      </w:r>
      <w:r w:rsidRPr="002B53D4">
        <w:rPr>
          <w:rFonts w:ascii="Consolas" w:hAnsi="Consolas" w:cs="Consolas"/>
          <w:color w:val="0000FF"/>
          <w:sz w:val="20"/>
          <w:szCs w:val="20"/>
          <w:highlight w:val="white"/>
        </w:rPr>
        <w:t>,</w:t>
      </w:r>
    </w:p>
    <w:p w14:paraId="23D696BB"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w:t>
      </w:r>
      <w:proofErr w:type="spellStart"/>
      <w:r w:rsidRPr="002B53D4">
        <w:rPr>
          <w:rFonts w:ascii="Consolas" w:hAnsi="Consolas" w:cs="Consolas"/>
          <w:color w:val="000000"/>
          <w:sz w:val="20"/>
          <w:szCs w:val="20"/>
          <w:highlight w:val="white"/>
        </w:rPr>
        <w:t>LEICode</w:t>
      </w:r>
      <w:proofErr w:type="spellEnd"/>
      <w:r w:rsidRPr="002B53D4">
        <w:rPr>
          <w:rFonts w:ascii="Consolas" w:hAnsi="Consolas" w:cs="Consolas"/>
          <w:color w:val="000000"/>
          <w:sz w:val="20"/>
          <w:szCs w:val="20"/>
          <w:highlight w:val="white"/>
        </w:rPr>
        <w:t>"</w:t>
      </w:r>
      <w:r w:rsidRPr="002B53D4">
        <w:rPr>
          <w:rFonts w:ascii="Consolas" w:hAnsi="Consolas" w:cs="Consolas"/>
          <w:color w:val="0000FF"/>
          <w:sz w:val="20"/>
          <w:szCs w:val="20"/>
          <w:highlight w:val="white"/>
        </w:rPr>
        <w:t>,</w:t>
      </w:r>
    </w:p>
    <w:p w14:paraId="7A614245"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w:t>
      </w:r>
      <w:proofErr w:type="spellStart"/>
      <w:r w:rsidRPr="002B53D4">
        <w:rPr>
          <w:rFonts w:ascii="Consolas" w:hAnsi="Consolas" w:cs="Consolas"/>
          <w:color w:val="000000"/>
          <w:sz w:val="20"/>
          <w:szCs w:val="20"/>
          <w:highlight w:val="white"/>
        </w:rPr>
        <w:t>LEIAuthoritySignature</w:t>
      </w:r>
      <w:proofErr w:type="spellEnd"/>
      <w:r w:rsidRPr="002B53D4">
        <w:rPr>
          <w:rFonts w:ascii="Consolas" w:hAnsi="Consolas" w:cs="Consolas"/>
          <w:color w:val="000000"/>
          <w:sz w:val="20"/>
          <w:szCs w:val="20"/>
          <w:highlight w:val="white"/>
        </w:rPr>
        <w:t>"</w:t>
      </w:r>
    </w:p>
    <w:p w14:paraId="00385611"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0C4A8D8A"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2324A5ED"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4FFE3F31"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lastRenderedPageBreak/>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67CB1E0B"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w:t>
      </w:r>
      <w:proofErr w:type="spellStart"/>
      <w:r w:rsidRPr="002B53D4">
        <w:rPr>
          <w:rFonts w:ascii="Consolas" w:hAnsi="Consolas" w:cs="Consolas"/>
          <w:color w:val="800000"/>
          <w:sz w:val="20"/>
          <w:szCs w:val="20"/>
          <w:highlight w:val="white"/>
        </w:rPr>
        <w:t>FundID</w:t>
      </w:r>
      <w:proofErr w:type="spellEnd"/>
      <w:r w:rsidRPr="002B53D4">
        <w:rPr>
          <w:rFonts w:ascii="Consolas" w:hAnsi="Consolas" w:cs="Consolas"/>
          <w:color w:val="800000"/>
          <w:sz w:val="20"/>
          <w:szCs w:val="20"/>
          <w:highlight w:val="white"/>
        </w:rPr>
        <w: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764C690E"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"description"</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"Chaincode ID of the target chaincode subject to the agreement workflow"</w:t>
      </w:r>
      <w:r w:rsidRPr="002B53D4">
        <w:rPr>
          <w:rFonts w:ascii="Consolas" w:hAnsi="Consolas" w:cs="Consolas"/>
          <w:color w:val="0000FF"/>
          <w:sz w:val="20"/>
          <w:szCs w:val="20"/>
          <w:highlight w:val="white"/>
        </w:rPr>
        <w:t>,</w:t>
      </w:r>
    </w:p>
    <w:p w14:paraId="6C672EDA"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"type"</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"string"</w:t>
      </w:r>
    </w:p>
    <w:p w14:paraId="4D7D4945"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5A70C171"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w:t>
      </w:r>
      <w:proofErr w:type="spellStart"/>
      <w:r w:rsidRPr="002B53D4">
        <w:rPr>
          <w:rFonts w:ascii="Consolas" w:hAnsi="Consolas" w:cs="Consolas"/>
          <w:color w:val="800000"/>
          <w:sz w:val="20"/>
          <w:szCs w:val="20"/>
          <w:highlight w:val="white"/>
        </w:rPr>
        <w:t>FundChainCodeSignature</w:t>
      </w:r>
      <w:proofErr w:type="spellEnd"/>
      <w:r w:rsidRPr="002B53D4">
        <w:rPr>
          <w:rFonts w:ascii="Consolas" w:hAnsi="Consolas" w:cs="Consolas"/>
          <w:color w:val="800000"/>
          <w:sz w:val="20"/>
          <w:szCs w:val="20"/>
          <w:highlight w:val="white"/>
        </w:rPr>
        <w: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32BA030A"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"description"</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"The signature of the chaincode operating this product"</w:t>
      </w:r>
      <w:r w:rsidRPr="002B53D4">
        <w:rPr>
          <w:rFonts w:ascii="Consolas" w:hAnsi="Consolas" w:cs="Consolas"/>
          <w:color w:val="0000FF"/>
          <w:sz w:val="20"/>
          <w:szCs w:val="20"/>
          <w:highlight w:val="white"/>
        </w:rPr>
        <w:t>,</w:t>
      </w:r>
    </w:p>
    <w:p w14:paraId="25135B32"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"type"</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"string"</w:t>
      </w:r>
    </w:p>
    <w:p w14:paraId="729E485B"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3D4AB7EE"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w:t>
      </w:r>
      <w:proofErr w:type="spellStart"/>
      <w:r w:rsidRPr="002B53D4">
        <w:rPr>
          <w:rFonts w:ascii="Consolas" w:hAnsi="Consolas" w:cs="Consolas"/>
          <w:color w:val="800000"/>
          <w:sz w:val="20"/>
          <w:szCs w:val="20"/>
          <w:highlight w:val="white"/>
        </w:rPr>
        <w:t>FundHash</w:t>
      </w:r>
      <w:proofErr w:type="spellEnd"/>
      <w:r w:rsidRPr="002B53D4">
        <w:rPr>
          <w:rFonts w:ascii="Consolas" w:hAnsi="Consolas" w:cs="Consolas"/>
          <w:color w:val="800000"/>
          <w:sz w:val="20"/>
          <w:szCs w:val="20"/>
          <w:highlight w:val="white"/>
        </w:rPr>
        <w: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767EFC73"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"description"</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"A hash signature of the fund's subset of state variables subject to agreement"</w:t>
      </w:r>
      <w:r w:rsidRPr="002B53D4">
        <w:rPr>
          <w:rFonts w:ascii="Consolas" w:hAnsi="Consolas" w:cs="Consolas"/>
          <w:color w:val="0000FF"/>
          <w:sz w:val="20"/>
          <w:szCs w:val="20"/>
          <w:highlight w:val="white"/>
        </w:rPr>
        <w:t>,</w:t>
      </w:r>
    </w:p>
    <w:p w14:paraId="00A7C390"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"type"</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"string"</w:t>
      </w:r>
    </w:p>
    <w:p w14:paraId="3F06217C"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693F7866"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"Vehicles"</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42FACB01"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"description"</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"List of registered vehicles operating under this product"</w:t>
      </w:r>
      <w:r w:rsidRPr="002B53D4">
        <w:rPr>
          <w:rFonts w:ascii="Consolas" w:hAnsi="Consolas" w:cs="Consolas"/>
          <w:color w:val="0000FF"/>
          <w:sz w:val="20"/>
          <w:szCs w:val="20"/>
          <w:highlight w:val="white"/>
        </w:rPr>
        <w:t>,</w:t>
      </w:r>
    </w:p>
    <w:p w14:paraId="2A4AB90F"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"type"</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"array"</w:t>
      </w:r>
      <w:r w:rsidRPr="002B53D4">
        <w:rPr>
          <w:rFonts w:ascii="Consolas" w:hAnsi="Consolas" w:cs="Consolas"/>
          <w:color w:val="0000FF"/>
          <w:sz w:val="20"/>
          <w:szCs w:val="20"/>
          <w:highlight w:val="white"/>
        </w:rPr>
        <w:t>,</w:t>
      </w:r>
    </w:p>
    <w:p w14:paraId="0FAA4A2C"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"items"</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12EC25AC"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086DE6FE"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"title"</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"Vehicle"</w:t>
      </w:r>
      <w:r w:rsidRPr="002B53D4">
        <w:rPr>
          <w:rFonts w:ascii="Consolas" w:hAnsi="Consolas" w:cs="Consolas"/>
          <w:color w:val="0000FF"/>
          <w:sz w:val="20"/>
          <w:szCs w:val="20"/>
          <w:highlight w:val="white"/>
        </w:rPr>
        <w:t>,</w:t>
      </w:r>
    </w:p>
    <w:p w14:paraId="7B4357E4"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"type"</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"object"</w:t>
      </w:r>
      <w:r w:rsidRPr="002B53D4">
        <w:rPr>
          <w:rFonts w:ascii="Consolas" w:hAnsi="Consolas" w:cs="Consolas"/>
          <w:color w:val="0000FF"/>
          <w:sz w:val="20"/>
          <w:szCs w:val="20"/>
          <w:highlight w:val="white"/>
        </w:rPr>
        <w:t>,</w:t>
      </w:r>
    </w:p>
    <w:p w14:paraId="618FB9D1"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"properties"</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61D867A8"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w:t>
      </w:r>
      <w:proofErr w:type="spellStart"/>
      <w:r w:rsidRPr="002B53D4">
        <w:rPr>
          <w:rFonts w:ascii="Consolas" w:hAnsi="Consolas" w:cs="Consolas"/>
          <w:color w:val="800000"/>
          <w:sz w:val="20"/>
          <w:szCs w:val="20"/>
          <w:highlight w:val="white"/>
        </w:rPr>
        <w:t>ProductVehicleID</w:t>
      </w:r>
      <w:proofErr w:type="spellEnd"/>
      <w:r w:rsidRPr="002B53D4">
        <w:rPr>
          <w:rFonts w:ascii="Consolas" w:hAnsi="Consolas" w:cs="Consolas"/>
          <w:color w:val="800000"/>
          <w:sz w:val="20"/>
          <w:szCs w:val="20"/>
          <w:highlight w:val="white"/>
        </w:rPr>
        <w: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460D84FA"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"description"</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"The ID of the investment vehicle exposed through this product"</w:t>
      </w:r>
      <w:r w:rsidRPr="002B53D4">
        <w:rPr>
          <w:rFonts w:ascii="Consolas" w:hAnsi="Consolas" w:cs="Consolas"/>
          <w:color w:val="0000FF"/>
          <w:sz w:val="20"/>
          <w:szCs w:val="20"/>
          <w:highlight w:val="white"/>
        </w:rPr>
        <w:t>,</w:t>
      </w:r>
    </w:p>
    <w:p w14:paraId="0FB348B5"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"type"</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"string"</w:t>
      </w:r>
    </w:p>
    <w:p w14:paraId="6BF91215"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4D3790A9"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67B585EC"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"required"</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39DFA978"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w:t>
      </w:r>
      <w:proofErr w:type="spellStart"/>
      <w:r w:rsidRPr="002B53D4">
        <w:rPr>
          <w:rFonts w:ascii="Consolas" w:hAnsi="Consolas" w:cs="Consolas"/>
          <w:color w:val="000000"/>
          <w:sz w:val="20"/>
          <w:szCs w:val="20"/>
          <w:highlight w:val="white"/>
        </w:rPr>
        <w:t>ProductVehicleID</w:t>
      </w:r>
      <w:proofErr w:type="spellEnd"/>
      <w:r w:rsidRPr="002B53D4">
        <w:rPr>
          <w:rFonts w:ascii="Consolas" w:hAnsi="Consolas" w:cs="Consolas"/>
          <w:color w:val="000000"/>
          <w:sz w:val="20"/>
          <w:szCs w:val="20"/>
          <w:highlight w:val="white"/>
        </w:rPr>
        <w:t>"</w:t>
      </w:r>
    </w:p>
    <w:p w14:paraId="5475284D"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2D97E54B"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3744477D"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517746B3"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w:t>
      </w:r>
      <w:proofErr w:type="spellStart"/>
      <w:r w:rsidRPr="002B53D4">
        <w:rPr>
          <w:rFonts w:ascii="Consolas" w:hAnsi="Consolas" w:cs="Consolas"/>
          <w:color w:val="800000"/>
          <w:sz w:val="20"/>
          <w:szCs w:val="20"/>
          <w:highlight w:val="white"/>
        </w:rPr>
        <w:t>additionalItems</w:t>
      </w:r>
      <w:proofErr w:type="spellEnd"/>
      <w:r w:rsidRPr="002B53D4">
        <w:rPr>
          <w:rFonts w:ascii="Consolas" w:hAnsi="Consolas" w:cs="Consolas"/>
          <w:color w:val="800000"/>
          <w:sz w:val="20"/>
          <w:szCs w:val="20"/>
          <w:highlight w:val="white"/>
        </w:rPr>
        <w: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8080"/>
          <w:sz w:val="20"/>
          <w:szCs w:val="20"/>
          <w:highlight w:val="white"/>
        </w:rPr>
        <w:t>false</w:t>
      </w:r>
    </w:p>
    <w:p w14:paraId="67E01505"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1A935269"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"Issuer"</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20CD47B6"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"description"</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"Characterization of the issuer of the product"</w:t>
      </w:r>
      <w:r w:rsidRPr="002B53D4">
        <w:rPr>
          <w:rFonts w:ascii="Consolas" w:hAnsi="Consolas" w:cs="Consolas"/>
          <w:color w:val="0000FF"/>
          <w:sz w:val="20"/>
          <w:szCs w:val="20"/>
          <w:highlight w:val="white"/>
        </w:rPr>
        <w:t>,</w:t>
      </w:r>
    </w:p>
    <w:p w14:paraId="7E44C21E"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"type"</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"object"</w:t>
      </w:r>
      <w:r w:rsidRPr="002B53D4">
        <w:rPr>
          <w:rFonts w:ascii="Consolas" w:hAnsi="Consolas" w:cs="Consolas"/>
          <w:color w:val="0000FF"/>
          <w:sz w:val="20"/>
          <w:szCs w:val="20"/>
          <w:highlight w:val="white"/>
        </w:rPr>
        <w:t>,</w:t>
      </w:r>
    </w:p>
    <w:p w14:paraId="2ED7F129"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"properties"</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2D4B79E7"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w:t>
      </w:r>
      <w:proofErr w:type="spellStart"/>
      <w:r w:rsidRPr="002B53D4">
        <w:rPr>
          <w:rFonts w:ascii="Consolas" w:hAnsi="Consolas" w:cs="Consolas"/>
          <w:color w:val="800000"/>
          <w:sz w:val="20"/>
          <w:szCs w:val="20"/>
          <w:highlight w:val="white"/>
        </w:rPr>
        <w:t>IssuerAgreementStatus</w:t>
      </w:r>
      <w:proofErr w:type="spellEnd"/>
      <w:r w:rsidRPr="002B53D4">
        <w:rPr>
          <w:rFonts w:ascii="Consolas" w:hAnsi="Consolas" w:cs="Consolas"/>
          <w:color w:val="800000"/>
          <w:sz w:val="20"/>
          <w:szCs w:val="20"/>
          <w:highlight w:val="white"/>
        </w:rPr>
        <w: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43905BC0"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"description"</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"The issuer's agreement status"</w:t>
      </w:r>
      <w:r w:rsidRPr="002B53D4">
        <w:rPr>
          <w:rFonts w:ascii="Consolas" w:hAnsi="Consolas" w:cs="Consolas"/>
          <w:color w:val="0000FF"/>
          <w:sz w:val="20"/>
          <w:szCs w:val="20"/>
          <w:highlight w:val="white"/>
        </w:rPr>
        <w:t>,</w:t>
      </w:r>
    </w:p>
    <w:p w14:paraId="141C9D82"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w:t>
      </w:r>
      <w:proofErr w:type="spellStart"/>
      <w:r w:rsidRPr="002B53D4">
        <w:rPr>
          <w:rFonts w:ascii="Consolas" w:hAnsi="Consolas" w:cs="Consolas"/>
          <w:color w:val="800000"/>
          <w:sz w:val="20"/>
          <w:szCs w:val="20"/>
          <w:highlight w:val="white"/>
        </w:rPr>
        <w:t>enum</w:t>
      </w:r>
      <w:proofErr w:type="spellEnd"/>
      <w:r w:rsidRPr="002B53D4">
        <w:rPr>
          <w:rFonts w:ascii="Consolas" w:hAnsi="Consolas" w:cs="Consolas"/>
          <w:color w:val="800000"/>
          <w:sz w:val="20"/>
          <w:szCs w:val="20"/>
          <w:highlight w:val="white"/>
        </w:rPr>
        <w: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28D34604"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"initiated"</w:t>
      </w:r>
      <w:r w:rsidRPr="002B53D4">
        <w:rPr>
          <w:rFonts w:ascii="Consolas" w:hAnsi="Consolas" w:cs="Consolas"/>
          <w:color w:val="0000FF"/>
          <w:sz w:val="20"/>
          <w:szCs w:val="20"/>
          <w:highlight w:val="white"/>
        </w:rPr>
        <w:t>,</w:t>
      </w:r>
    </w:p>
    <w:p w14:paraId="4C31CD5C"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w:t>
      </w:r>
      <w:proofErr w:type="spellStart"/>
      <w:r w:rsidRPr="002B53D4">
        <w:rPr>
          <w:rFonts w:ascii="Consolas" w:hAnsi="Consolas" w:cs="Consolas"/>
          <w:color w:val="000000"/>
          <w:sz w:val="20"/>
          <w:szCs w:val="20"/>
          <w:highlight w:val="white"/>
        </w:rPr>
        <w:t>pendingRegulator</w:t>
      </w:r>
      <w:proofErr w:type="spellEnd"/>
      <w:r w:rsidRPr="002B53D4">
        <w:rPr>
          <w:rFonts w:ascii="Consolas" w:hAnsi="Consolas" w:cs="Consolas"/>
          <w:color w:val="000000"/>
          <w:sz w:val="20"/>
          <w:szCs w:val="20"/>
          <w:highlight w:val="white"/>
        </w:rPr>
        <w:t>"</w:t>
      </w:r>
      <w:r w:rsidRPr="002B53D4">
        <w:rPr>
          <w:rFonts w:ascii="Consolas" w:hAnsi="Consolas" w:cs="Consolas"/>
          <w:color w:val="0000FF"/>
          <w:sz w:val="20"/>
          <w:szCs w:val="20"/>
          <w:highlight w:val="white"/>
        </w:rPr>
        <w:t>,</w:t>
      </w:r>
    </w:p>
    <w:p w14:paraId="2DA02E52"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w:t>
      </w:r>
      <w:proofErr w:type="spellStart"/>
      <w:r w:rsidRPr="002B53D4">
        <w:rPr>
          <w:rFonts w:ascii="Consolas" w:hAnsi="Consolas" w:cs="Consolas"/>
          <w:color w:val="000000"/>
          <w:sz w:val="20"/>
          <w:szCs w:val="20"/>
          <w:highlight w:val="white"/>
        </w:rPr>
        <w:t>pendingIssuer</w:t>
      </w:r>
      <w:proofErr w:type="spellEnd"/>
      <w:r w:rsidRPr="002B53D4">
        <w:rPr>
          <w:rFonts w:ascii="Consolas" w:hAnsi="Consolas" w:cs="Consolas"/>
          <w:color w:val="000000"/>
          <w:sz w:val="20"/>
          <w:szCs w:val="20"/>
          <w:highlight w:val="white"/>
        </w:rPr>
        <w:t>"</w:t>
      </w:r>
      <w:r w:rsidRPr="002B53D4">
        <w:rPr>
          <w:rFonts w:ascii="Consolas" w:hAnsi="Consolas" w:cs="Consolas"/>
          <w:color w:val="0000FF"/>
          <w:sz w:val="20"/>
          <w:szCs w:val="20"/>
          <w:highlight w:val="white"/>
        </w:rPr>
        <w:t>,</w:t>
      </w:r>
    </w:p>
    <w:p w14:paraId="751DC8D7"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"validated"</w:t>
      </w:r>
      <w:r w:rsidRPr="002B53D4">
        <w:rPr>
          <w:rFonts w:ascii="Consolas" w:hAnsi="Consolas" w:cs="Consolas"/>
          <w:color w:val="0000FF"/>
          <w:sz w:val="20"/>
          <w:szCs w:val="20"/>
          <w:highlight w:val="white"/>
        </w:rPr>
        <w:t>,</w:t>
      </w:r>
    </w:p>
    <w:p w14:paraId="12AEE422"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"rejected"</w:t>
      </w:r>
    </w:p>
    <w:p w14:paraId="5A72A1ED"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7ABAD610"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"default"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"initiated"</w:t>
      </w:r>
    </w:p>
    <w:p w14:paraId="6CB32343"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2F5CC07F"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w:t>
      </w:r>
      <w:proofErr w:type="spellStart"/>
      <w:r w:rsidRPr="002B53D4">
        <w:rPr>
          <w:rFonts w:ascii="Consolas" w:hAnsi="Consolas" w:cs="Consolas"/>
          <w:color w:val="800000"/>
          <w:sz w:val="20"/>
          <w:szCs w:val="20"/>
          <w:highlight w:val="white"/>
        </w:rPr>
        <w:t>IssuerName</w:t>
      </w:r>
      <w:proofErr w:type="spellEnd"/>
      <w:r w:rsidRPr="002B53D4">
        <w:rPr>
          <w:rFonts w:ascii="Consolas" w:hAnsi="Consolas" w:cs="Consolas"/>
          <w:color w:val="800000"/>
          <w:sz w:val="20"/>
          <w:szCs w:val="20"/>
          <w:highlight w:val="white"/>
        </w:rPr>
        <w: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1451850E"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"type"</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"string"</w:t>
      </w:r>
    </w:p>
    <w:p w14:paraId="166A376A"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03DCA25F"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w:t>
      </w:r>
      <w:proofErr w:type="spellStart"/>
      <w:r w:rsidRPr="002B53D4">
        <w:rPr>
          <w:rFonts w:ascii="Consolas" w:hAnsi="Consolas" w:cs="Consolas"/>
          <w:color w:val="800000"/>
          <w:sz w:val="20"/>
          <w:szCs w:val="20"/>
          <w:highlight w:val="white"/>
        </w:rPr>
        <w:t>IssuerID</w:t>
      </w:r>
      <w:proofErr w:type="spellEnd"/>
      <w:r w:rsidRPr="002B53D4">
        <w:rPr>
          <w:rFonts w:ascii="Consolas" w:hAnsi="Consolas" w:cs="Consolas"/>
          <w:color w:val="800000"/>
          <w:sz w:val="20"/>
          <w:szCs w:val="20"/>
          <w:highlight w:val="white"/>
        </w:rPr>
        <w: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424DC737"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lastRenderedPageBreak/>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"description"</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"The product issuer party ID on the platform"</w:t>
      </w:r>
      <w:r w:rsidRPr="002B53D4">
        <w:rPr>
          <w:rFonts w:ascii="Consolas" w:hAnsi="Consolas" w:cs="Consolas"/>
          <w:color w:val="0000FF"/>
          <w:sz w:val="20"/>
          <w:szCs w:val="20"/>
          <w:highlight w:val="white"/>
        </w:rPr>
        <w:t>,</w:t>
      </w:r>
    </w:p>
    <w:p w14:paraId="3CE0655E"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"type"</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"string"</w:t>
      </w:r>
    </w:p>
    <w:p w14:paraId="079D9F91"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44FF3E0A"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0EFBE099"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"required"</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6FE414B0"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w:t>
      </w:r>
      <w:proofErr w:type="spellStart"/>
      <w:r w:rsidRPr="002B53D4">
        <w:rPr>
          <w:rFonts w:ascii="Consolas" w:hAnsi="Consolas" w:cs="Consolas"/>
          <w:color w:val="000000"/>
          <w:sz w:val="20"/>
          <w:szCs w:val="20"/>
          <w:highlight w:val="white"/>
        </w:rPr>
        <w:t>IssuerAgreementStatus</w:t>
      </w:r>
      <w:proofErr w:type="spellEnd"/>
      <w:r w:rsidRPr="002B53D4">
        <w:rPr>
          <w:rFonts w:ascii="Consolas" w:hAnsi="Consolas" w:cs="Consolas"/>
          <w:color w:val="000000"/>
          <w:sz w:val="20"/>
          <w:szCs w:val="20"/>
          <w:highlight w:val="white"/>
        </w:rPr>
        <w:t>"</w:t>
      </w:r>
      <w:r w:rsidRPr="002B53D4">
        <w:rPr>
          <w:rFonts w:ascii="Consolas" w:hAnsi="Consolas" w:cs="Consolas"/>
          <w:color w:val="0000FF"/>
          <w:sz w:val="20"/>
          <w:szCs w:val="20"/>
          <w:highlight w:val="white"/>
        </w:rPr>
        <w:t>,</w:t>
      </w:r>
    </w:p>
    <w:p w14:paraId="1BFA8C3D"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w:t>
      </w:r>
      <w:proofErr w:type="spellStart"/>
      <w:r w:rsidRPr="002B53D4">
        <w:rPr>
          <w:rFonts w:ascii="Consolas" w:hAnsi="Consolas" w:cs="Consolas"/>
          <w:color w:val="000000"/>
          <w:sz w:val="20"/>
          <w:szCs w:val="20"/>
          <w:highlight w:val="white"/>
        </w:rPr>
        <w:t>IssuerID</w:t>
      </w:r>
      <w:proofErr w:type="spellEnd"/>
      <w:r w:rsidRPr="002B53D4">
        <w:rPr>
          <w:rFonts w:ascii="Consolas" w:hAnsi="Consolas" w:cs="Consolas"/>
          <w:color w:val="000000"/>
          <w:sz w:val="20"/>
          <w:szCs w:val="20"/>
          <w:highlight w:val="white"/>
        </w:rPr>
        <w:t>"</w:t>
      </w:r>
    </w:p>
    <w:p w14:paraId="75E2D400"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19EC0E05"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0FE29FC6"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w:t>
      </w:r>
      <w:proofErr w:type="spellStart"/>
      <w:r w:rsidRPr="002B53D4">
        <w:rPr>
          <w:rFonts w:ascii="Consolas" w:hAnsi="Consolas" w:cs="Consolas"/>
          <w:color w:val="800000"/>
          <w:sz w:val="20"/>
          <w:szCs w:val="20"/>
          <w:highlight w:val="white"/>
        </w:rPr>
        <w:t>FundAgreementStatus</w:t>
      </w:r>
      <w:proofErr w:type="spellEnd"/>
      <w:r w:rsidRPr="002B53D4">
        <w:rPr>
          <w:rFonts w:ascii="Consolas" w:hAnsi="Consolas" w:cs="Consolas"/>
          <w:color w:val="800000"/>
          <w:sz w:val="20"/>
          <w:szCs w:val="20"/>
          <w:highlight w:val="white"/>
        </w:rPr>
        <w: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04182D20"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"description"</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"Workflow agreement status"</w:t>
      </w:r>
      <w:r w:rsidRPr="002B53D4">
        <w:rPr>
          <w:rFonts w:ascii="Consolas" w:hAnsi="Consolas" w:cs="Consolas"/>
          <w:color w:val="0000FF"/>
          <w:sz w:val="20"/>
          <w:szCs w:val="20"/>
          <w:highlight w:val="white"/>
        </w:rPr>
        <w:t>,</w:t>
      </w:r>
    </w:p>
    <w:p w14:paraId="2E87CEF6"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w:t>
      </w:r>
      <w:proofErr w:type="spellStart"/>
      <w:r w:rsidRPr="002B53D4">
        <w:rPr>
          <w:rFonts w:ascii="Consolas" w:hAnsi="Consolas" w:cs="Consolas"/>
          <w:color w:val="800000"/>
          <w:sz w:val="20"/>
          <w:szCs w:val="20"/>
          <w:highlight w:val="white"/>
        </w:rPr>
        <w:t>enum</w:t>
      </w:r>
      <w:proofErr w:type="spellEnd"/>
      <w:r w:rsidRPr="002B53D4">
        <w:rPr>
          <w:rFonts w:ascii="Consolas" w:hAnsi="Consolas" w:cs="Consolas"/>
          <w:color w:val="800000"/>
          <w:sz w:val="20"/>
          <w:szCs w:val="20"/>
          <w:highlight w:val="white"/>
        </w:rPr>
        <w: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2B1B7EE6"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"initiated"</w:t>
      </w:r>
      <w:r w:rsidRPr="002B53D4">
        <w:rPr>
          <w:rFonts w:ascii="Consolas" w:hAnsi="Consolas" w:cs="Consolas"/>
          <w:color w:val="0000FF"/>
          <w:sz w:val="20"/>
          <w:szCs w:val="20"/>
          <w:highlight w:val="white"/>
        </w:rPr>
        <w:t>,</w:t>
      </w:r>
    </w:p>
    <w:p w14:paraId="58DFF4A0"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w:t>
      </w:r>
      <w:proofErr w:type="spellStart"/>
      <w:r w:rsidRPr="002B53D4">
        <w:rPr>
          <w:rFonts w:ascii="Consolas" w:hAnsi="Consolas" w:cs="Consolas"/>
          <w:color w:val="000000"/>
          <w:sz w:val="20"/>
          <w:szCs w:val="20"/>
          <w:highlight w:val="white"/>
        </w:rPr>
        <w:t>pendingRegulator</w:t>
      </w:r>
      <w:proofErr w:type="spellEnd"/>
      <w:r w:rsidRPr="002B53D4">
        <w:rPr>
          <w:rFonts w:ascii="Consolas" w:hAnsi="Consolas" w:cs="Consolas"/>
          <w:color w:val="000000"/>
          <w:sz w:val="20"/>
          <w:szCs w:val="20"/>
          <w:highlight w:val="white"/>
        </w:rPr>
        <w:t>"</w:t>
      </w:r>
      <w:r w:rsidRPr="002B53D4">
        <w:rPr>
          <w:rFonts w:ascii="Consolas" w:hAnsi="Consolas" w:cs="Consolas"/>
          <w:color w:val="0000FF"/>
          <w:sz w:val="20"/>
          <w:szCs w:val="20"/>
          <w:highlight w:val="white"/>
        </w:rPr>
        <w:t>,</w:t>
      </w:r>
    </w:p>
    <w:p w14:paraId="22B88B5F"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w:t>
      </w:r>
      <w:proofErr w:type="spellStart"/>
      <w:r w:rsidRPr="002B53D4">
        <w:rPr>
          <w:rFonts w:ascii="Consolas" w:hAnsi="Consolas" w:cs="Consolas"/>
          <w:color w:val="000000"/>
          <w:sz w:val="20"/>
          <w:szCs w:val="20"/>
          <w:highlight w:val="white"/>
        </w:rPr>
        <w:t>pendingIssuer</w:t>
      </w:r>
      <w:proofErr w:type="spellEnd"/>
      <w:r w:rsidRPr="002B53D4">
        <w:rPr>
          <w:rFonts w:ascii="Consolas" w:hAnsi="Consolas" w:cs="Consolas"/>
          <w:color w:val="000000"/>
          <w:sz w:val="20"/>
          <w:szCs w:val="20"/>
          <w:highlight w:val="white"/>
        </w:rPr>
        <w:t>"</w:t>
      </w:r>
      <w:r w:rsidRPr="002B53D4">
        <w:rPr>
          <w:rFonts w:ascii="Consolas" w:hAnsi="Consolas" w:cs="Consolas"/>
          <w:color w:val="0000FF"/>
          <w:sz w:val="20"/>
          <w:szCs w:val="20"/>
          <w:highlight w:val="white"/>
        </w:rPr>
        <w:t>,</w:t>
      </w:r>
    </w:p>
    <w:p w14:paraId="1CC78EE9"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w:t>
      </w:r>
      <w:proofErr w:type="spellStart"/>
      <w:r w:rsidRPr="002B53D4">
        <w:rPr>
          <w:rFonts w:ascii="Consolas" w:hAnsi="Consolas" w:cs="Consolas"/>
          <w:color w:val="000000"/>
          <w:sz w:val="20"/>
          <w:szCs w:val="20"/>
          <w:highlight w:val="white"/>
        </w:rPr>
        <w:t>pendingSecRegistrationAuth</w:t>
      </w:r>
      <w:proofErr w:type="spellEnd"/>
      <w:r w:rsidRPr="002B53D4">
        <w:rPr>
          <w:rFonts w:ascii="Consolas" w:hAnsi="Consolas" w:cs="Consolas"/>
          <w:color w:val="000000"/>
          <w:sz w:val="20"/>
          <w:szCs w:val="20"/>
          <w:highlight w:val="white"/>
        </w:rPr>
        <w:t>"</w:t>
      </w:r>
      <w:r w:rsidRPr="002B53D4">
        <w:rPr>
          <w:rFonts w:ascii="Consolas" w:hAnsi="Consolas" w:cs="Consolas"/>
          <w:color w:val="0000FF"/>
          <w:sz w:val="20"/>
          <w:szCs w:val="20"/>
          <w:highlight w:val="white"/>
        </w:rPr>
        <w:t>,</w:t>
      </w:r>
    </w:p>
    <w:p w14:paraId="2EC23A7E"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w:t>
      </w:r>
      <w:proofErr w:type="spellStart"/>
      <w:r w:rsidRPr="002B53D4">
        <w:rPr>
          <w:rFonts w:ascii="Consolas" w:hAnsi="Consolas" w:cs="Consolas"/>
          <w:color w:val="000000"/>
          <w:sz w:val="20"/>
          <w:szCs w:val="20"/>
          <w:highlight w:val="white"/>
        </w:rPr>
        <w:t>PendingLEIRegistrationAuth</w:t>
      </w:r>
      <w:proofErr w:type="spellEnd"/>
      <w:r w:rsidRPr="002B53D4">
        <w:rPr>
          <w:rFonts w:ascii="Consolas" w:hAnsi="Consolas" w:cs="Consolas"/>
          <w:color w:val="000000"/>
          <w:sz w:val="20"/>
          <w:szCs w:val="20"/>
          <w:highlight w:val="white"/>
        </w:rPr>
        <w:t>"</w:t>
      </w:r>
      <w:r w:rsidRPr="002B53D4">
        <w:rPr>
          <w:rFonts w:ascii="Consolas" w:hAnsi="Consolas" w:cs="Consolas"/>
          <w:color w:val="0000FF"/>
          <w:sz w:val="20"/>
          <w:szCs w:val="20"/>
          <w:highlight w:val="white"/>
        </w:rPr>
        <w:t>,</w:t>
      </w:r>
    </w:p>
    <w:p w14:paraId="6C4AAFF0"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w:t>
      </w:r>
      <w:proofErr w:type="spellStart"/>
      <w:r w:rsidRPr="002B53D4">
        <w:rPr>
          <w:rFonts w:ascii="Consolas" w:hAnsi="Consolas" w:cs="Consolas"/>
          <w:color w:val="000000"/>
          <w:sz w:val="20"/>
          <w:szCs w:val="20"/>
          <w:highlight w:val="white"/>
        </w:rPr>
        <w:t>PendingCirculationAuth</w:t>
      </w:r>
      <w:proofErr w:type="spellEnd"/>
      <w:r w:rsidRPr="002B53D4">
        <w:rPr>
          <w:rFonts w:ascii="Consolas" w:hAnsi="Consolas" w:cs="Consolas"/>
          <w:color w:val="000000"/>
          <w:sz w:val="20"/>
          <w:szCs w:val="20"/>
          <w:highlight w:val="white"/>
        </w:rPr>
        <w:t>"</w:t>
      </w:r>
      <w:r w:rsidRPr="002B53D4">
        <w:rPr>
          <w:rFonts w:ascii="Consolas" w:hAnsi="Consolas" w:cs="Consolas"/>
          <w:color w:val="0000FF"/>
          <w:sz w:val="20"/>
          <w:szCs w:val="20"/>
          <w:highlight w:val="white"/>
        </w:rPr>
        <w:t>,</w:t>
      </w:r>
    </w:p>
    <w:p w14:paraId="084C84EC"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"validated"</w:t>
      </w:r>
      <w:r w:rsidRPr="002B53D4">
        <w:rPr>
          <w:rFonts w:ascii="Consolas" w:hAnsi="Consolas" w:cs="Consolas"/>
          <w:color w:val="0000FF"/>
          <w:sz w:val="20"/>
          <w:szCs w:val="20"/>
          <w:highlight w:val="white"/>
        </w:rPr>
        <w:t>,</w:t>
      </w:r>
    </w:p>
    <w:p w14:paraId="7A941996"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"rejected"</w:t>
      </w:r>
    </w:p>
    <w:p w14:paraId="1EA6971D"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780004AE"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"default"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"initiated"</w:t>
      </w:r>
    </w:p>
    <w:p w14:paraId="33C07C8D"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7A76F214"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w:t>
      </w:r>
      <w:proofErr w:type="spellStart"/>
      <w:r w:rsidRPr="002B53D4">
        <w:rPr>
          <w:rFonts w:ascii="Consolas" w:hAnsi="Consolas" w:cs="Consolas"/>
          <w:color w:val="800000"/>
          <w:sz w:val="20"/>
          <w:szCs w:val="20"/>
          <w:highlight w:val="white"/>
        </w:rPr>
        <w:t>FundAgreementSignature</w:t>
      </w:r>
      <w:proofErr w:type="spellEnd"/>
      <w:r w:rsidRPr="002B53D4">
        <w:rPr>
          <w:rFonts w:ascii="Consolas" w:hAnsi="Consolas" w:cs="Consolas"/>
          <w:color w:val="800000"/>
          <w:sz w:val="20"/>
          <w:szCs w:val="20"/>
          <w:highlight w:val="white"/>
        </w:rPr>
        <w: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4031E6B2"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"description"</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"The regulator's seal on an agreement which reached a final status"</w:t>
      </w:r>
      <w:r w:rsidRPr="002B53D4">
        <w:rPr>
          <w:rFonts w:ascii="Consolas" w:hAnsi="Consolas" w:cs="Consolas"/>
          <w:color w:val="0000FF"/>
          <w:sz w:val="20"/>
          <w:szCs w:val="20"/>
          <w:highlight w:val="white"/>
        </w:rPr>
        <w:t>,</w:t>
      </w:r>
    </w:p>
    <w:p w14:paraId="556C1733"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"type"</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"string"</w:t>
      </w:r>
    </w:p>
    <w:p w14:paraId="2EC2E5E1"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05F9C73A"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5A5CB16B"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"required"</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310F3C4D"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w:t>
      </w:r>
      <w:proofErr w:type="spellStart"/>
      <w:r w:rsidRPr="002B53D4">
        <w:rPr>
          <w:rFonts w:ascii="Consolas" w:hAnsi="Consolas" w:cs="Consolas"/>
          <w:color w:val="000000"/>
          <w:sz w:val="20"/>
          <w:szCs w:val="20"/>
          <w:highlight w:val="white"/>
        </w:rPr>
        <w:t>FundID</w:t>
      </w:r>
      <w:proofErr w:type="spellEnd"/>
      <w:r w:rsidRPr="002B53D4">
        <w:rPr>
          <w:rFonts w:ascii="Consolas" w:hAnsi="Consolas" w:cs="Consolas"/>
          <w:color w:val="000000"/>
          <w:sz w:val="20"/>
          <w:szCs w:val="20"/>
          <w:highlight w:val="white"/>
        </w:rPr>
        <w:t>"</w:t>
      </w:r>
      <w:r w:rsidRPr="002B53D4">
        <w:rPr>
          <w:rFonts w:ascii="Consolas" w:hAnsi="Consolas" w:cs="Consolas"/>
          <w:color w:val="0000FF"/>
          <w:sz w:val="20"/>
          <w:szCs w:val="20"/>
          <w:highlight w:val="white"/>
        </w:rPr>
        <w:t>,</w:t>
      </w:r>
    </w:p>
    <w:p w14:paraId="30891510"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w:t>
      </w:r>
      <w:proofErr w:type="spellStart"/>
      <w:r w:rsidRPr="002B53D4">
        <w:rPr>
          <w:rFonts w:ascii="Consolas" w:hAnsi="Consolas" w:cs="Consolas"/>
          <w:color w:val="000000"/>
          <w:sz w:val="20"/>
          <w:szCs w:val="20"/>
          <w:highlight w:val="white"/>
        </w:rPr>
        <w:t>FundChainCodeSignature</w:t>
      </w:r>
      <w:proofErr w:type="spellEnd"/>
      <w:r w:rsidRPr="002B53D4">
        <w:rPr>
          <w:rFonts w:ascii="Consolas" w:hAnsi="Consolas" w:cs="Consolas"/>
          <w:color w:val="000000"/>
          <w:sz w:val="20"/>
          <w:szCs w:val="20"/>
          <w:highlight w:val="white"/>
        </w:rPr>
        <w:t>"</w:t>
      </w:r>
      <w:r w:rsidRPr="002B53D4">
        <w:rPr>
          <w:rFonts w:ascii="Consolas" w:hAnsi="Consolas" w:cs="Consolas"/>
          <w:color w:val="0000FF"/>
          <w:sz w:val="20"/>
          <w:szCs w:val="20"/>
          <w:highlight w:val="white"/>
        </w:rPr>
        <w:t>,</w:t>
      </w:r>
    </w:p>
    <w:p w14:paraId="15F9DE68"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w:t>
      </w:r>
      <w:proofErr w:type="spellStart"/>
      <w:r w:rsidRPr="002B53D4">
        <w:rPr>
          <w:rFonts w:ascii="Consolas" w:hAnsi="Consolas" w:cs="Consolas"/>
          <w:color w:val="000000"/>
          <w:sz w:val="20"/>
          <w:szCs w:val="20"/>
          <w:highlight w:val="white"/>
        </w:rPr>
        <w:t>FundHash</w:t>
      </w:r>
      <w:proofErr w:type="spellEnd"/>
      <w:r w:rsidRPr="002B53D4">
        <w:rPr>
          <w:rFonts w:ascii="Consolas" w:hAnsi="Consolas" w:cs="Consolas"/>
          <w:color w:val="000000"/>
          <w:sz w:val="20"/>
          <w:szCs w:val="20"/>
          <w:highlight w:val="white"/>
        </w:rPr>
        <w:t>"</w:t>
      </w:r>
      <w:r w:rsidRPr="002B53D4">
        <w:rPr>
          <w:rFonts w:ascii="Consolas" w:hAnsi="Consolas" w:cs="Consolas"/>
          <w:color w:val="0000FF"/>
          <w:sz w:val="20"/>
          <w:szCs w:val="20"/>
          <w:highlight w:val="white"/>
        </w:rPr>
        <w:t>,</w:t>
      </w:r>
    </w:p>
    <w:p w14:paraId="2DD5FC39"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"Issuer"</w:t>
      </w:r>
      <w:r w:rsidRPr="002B53D4">
        <w:rPr>
          <w:rFonts w:ascii="Consolas" w:hAnsi="Consolas" w:cs="Consolas"/>
          <w:color w:val="0000FF"/>
          <w:sz w:val="20"/>
          <w:szCs w:val="20"/>
          <w:highlight w:val="white"/>
        </w:rPr>
        <w:t>,</w:t>
      </w:r>
    </w:p>
    <w:p w14:paraId="0539D247"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w:t>
      </w:r>
      <w:proofErr w:type="spellStart"/>
      <w:r w:rsidRPr="002B53D4">
        <w:rPr>
          <w:rFonts w:ascii="Consolas" w:hAnsi="Consolas" w:cs="Consolas"/>
          <w:color w:val="000000"/>
          <w:sz w:val="20"/>
          <w:szCs w:val="20"/>
          <w:highlight w:val="white"/>
        </w:rPr>
        <w:t>FundAgreementStatus</w:t>
      </w:r>
      <w:proofErr w:type="spellEnd"/>
      <w:r w:rsidRPr="002B53D4">
        <w:rPr>
          <w:rFonts w:ascii="Consolas" w:hAnsi="Consolas" w:cs="Consolas"/>
          <w:color w:val="000000"/>
          <w:sz w:val="20"/>
          <w:szCs w:val="20"/>
          <w:highlight w:val="white"/>
        </w:rPr>
        <w:t>"</w:t>
      </w:r>
    </w:p>
    <w:p w14:paraId="1644B0C8"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643EAAF7"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5331BC6B"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"properties"</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361623EC"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w:t>
      </w:r>
      <w:proofErr w:type="spellStart"/>
      <w:r w:rsidRPr="002B53D4">
        <w:rPr>
          <w:rFonts w:ascii="Consolas" w:hAnsi="Consolas" w:cs="Consolas"/>
          <w:color w:val="800000"/>
          <w:sz w:val="20"/>
          <w:szCs w:val="20"/>
          <w:highlight w:val="white"/>
        </w:rPr>
        <w:t>RegulatedDirectory</w:t>
      </w:r>
      <w:proofErr w:type="spellEnd"/>
      <w:r w:rsidRPr="002B53D4">
        <w:rPr>
          <w:rFonts w:ascii="Consolas" w:hAnsi="Consolas" w:cs="Consolas"/>
          <w:color w:val="800000"/>
          <w:sz w:val="20"/>
          <w:szCs w:val="20"/>
          <w:highlight w:val="white"/>
        </w:rPr>
        <w: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0A6CE06A"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"description"</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"The description of the directory. It may only be updated by the owner (regulator)."</w:t>
      </w:r>
      <w:r w:rsidRPr="002B53D4">
        <w:rPr>
          <w:rFonts w:ascii="Consolas" w:hAnsi="Consolas" w:cs="Consolas"/>
          <w:color w:val="0000FF"/>
          <w:sz w:val="20"/>
          <w:szCs w:val="20"/>
          <w:highlight w:val="white"/>
        </w:rPr>
        <w:t>,</w:t>
      </w:r>
    </w:p>
    <w:p w14:paraId="0DEA0785"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"type"</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"object"</w:t>
      </w:r>
      <w:r w:rsidRPr="002B53D4">
        <w:rPr>
          <w:rFonts w:ascii="Consolas" w:hAnsi="Consolas" w:cs="Consolas"/>
          <w:color w:val="0000FF"/>
          <w:sz w:val="20"/>
          <w:szCs w:val="20"/>
          <w:highlight w:val="white"/>
        </w:rPr>
        <w:t>,</w:t>
      </w:r>
    </w:p>
    <w:p w14:paraId="662F37F4"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"properties"</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3C828626"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w:t>
      </w:r>
      <w:proofErr w:type="spellStart"/>
      <w:r w:rsidRPr="002B53D4">
        <w:rPr>
          <w:rFonts w:ascii="Consolas" w:hAnsi="Consolas" w:cs="Consolas"/>
          <w:color w:val="800000"/>
          <w:sz w:val="20"/>
          <w:szCs w:val="20"/>
          <w:highlight w:val="white"/>
        </w:rPr>
        <w:t>LastSynchTime</w:t>
      </w:r>
      <w:proofErr w:type="spellEnd"/>
      <w:r w:rsidRPr="002B53D4">
        <w:rPr>
          <w:rFonts w:ascii="Consolas" w:hAnsi="Consolas" w:cs="Consolas"/>
          <w:color w:val="800000"/>
          <w:sz w:val="20"/>
          <w:szCs w:val="20"/>
          <w:highlight w:val="white"/>
        </w:rPr>
        <w: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766138F7"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"description"</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"Timestamp of last synch with Fund chaincode"</w:t>
      </w:r>
      <w:r w:rsidRPr="002B53D4">
        <w:rPr>
          <w:rFonts w:ascii="Consolas" w:hAnsi="Consolas" w:cs="Consolas"/>
          <w:color w:val="0000FF"/>
          <w:sz w:val="20"/>
          <w:szCs w:val="20"/>
          <w:highlight w:val="white"/>
        </w:rPr>
        <w:t>,</w:t>
      </w:r>
    </w:p>
    <w:p w14:paraId="0AD361C8"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"type"</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"string"</w:t>
      </w:r>
      <w:r w:rsidRPr="002B53D4">
        <w:rPr>
          <w:rFonts w:ascii="Consolas" w:hAnsi="Consolas" w:cs="Consolas"/>
          <w:color w:val="0000FF"/>
          <w:sz w:val="20"/>
          <w:szCs w:val="20"/>
          <w:highlight w:val="white"/>
        </w:rPr>
        <w:t>,</w:t>
      </w:r>
    </w:p>
    <w:p w14:paraId="6A5AE77B"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"default"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"190001010000000"</w:t>
      </w:r>
    </w:p>
    <w:p w14:paraId="3C6F51DE"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15A498FA"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w:t>
      </w:r>
      <w:proofErr w:type="spellStart"/>
      <w:r w:rsidRPr="002B53D4">
        <w:rPr>
          <w:rFonts w:ascii="Consolas" w:hAnsi="Consolas" w:cs="Consolas"/>
          <w:color w:val="800000"/>
          <w:sz w:val="20"/>
          <w:szCs w:val="20"/>
          <w:highlight w:val="white"/>
        </w:rPr>
        <w:t>DirectoryOwnerName</w:t>
      </w:r>
      <w:proofErr w:type="spellEnd"/>
      <w:r w:rsidRPr="002B53D4">
        <w:rPr>
          <w:rFonts w:ascii="Consolas" w:hAnsi="Consolas" w:cs="Consolas"/>
          <w:color w:val="800000"/>
          <w:sz w:val="20"/>
          <w:szCs w:val="20"/>
          <w:highlight w:val="white"/>
        </w:rPr>
        <w: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668D74CD"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"type"</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"string"</w:t>
      </w:r>
    </w:p>
    <w:p w14:paraId="5BC6CF56"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750D0189"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w:t>
      </w:r>
      <w:proofErr w:type="spellStart"/>
      <w:r w:rsidRPr="002B53D4">
        <w:rPr>
          <w:rFonts w:ascii="Consolas" w:hAnsi="Consolas" w:cs="Consolas"/>
          <w:color w:val="800000"/>
          <w:sz w:val="20"/>
          <w:szCs w:val="20"/>
          <w:highlight w:val="white"/>
        </w:rPr>
        <w:t>DirectoryOwnerID</w:t>
      </w:r>
      <w:proofErr w:type="spellEnd"/>
      <w:r w:rsidRPr="002B53D4">
        <w:rPr>
          <w:rFonts w:ascii="Consolas" w:hAnsi="Consolas" w:cs="Consolas"/>
          <w:color w:val="800000"/>
          <w:sz w:val="20"/>
          <w:szCs w:val="20"/>
          <w:highlight w:val="white"/>
        </w:rPr>
        <w: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0F00E92C"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"type"</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"string"</w:t>
      </w:r>
    </w:p>
    <w:p w14:paraId="30FDEEF6"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18C53321"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"Jurisdictions"</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604731B5"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"type"</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"array"</w:t>
      </w:r>
      <w:r w:rsidRPr="002B53D4">
        <w:rPr>
          <w:rFonts w:ascii="Consolas" w:hAnsi="Consolas" w:cs="Consolas"/>
          <w:color w:val="0000FF"/>
          <w:sz w:val="20"/>
          <w:szCs w:val="20"/>
          <w:highlight w:val="white"/>
        </w:rPr>
        <w:t>,</w:t>
      </w:r>
    </w:p>
    <w:p w14:paraId="264AD9DA"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"items"</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209445A8"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lastRenderedPageBreak/>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"type"</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"object"</w:t>
      </w:r>
      <w:r w:rsidRPr="002B53D4">
        <w:rPr>
          <w:rFonts w:ascii="Consolas" w:hAnsi="Consolas" w:cs="Consolas"/>
          <w:color w:val="0000FF"/>
          <w:sz w:val="20"/>
          <w:szCs w:val="20"/>
          <w:highlight w:val="white"/>
        </w:rPr>
        <w:t>,</w:t>
      </w:r>
    </w:p>
    <w:p w14:paraId="7341001D"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"properties"</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1FAE60AF"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w:t>
      </w:r>
      <w:proofErr w:type="spellStart"/>
      <w:r w:rsidRPr="002B53D4">
        <w:rPr>
          <w:rFonts w:ascii="Consolas" w:hAnsi="Consolas" w:cs="Consolas"/>
          <w:color w:val="800000"/>
          <w:sz w:val="20"/>
          <w:szCs w:val="20"/>
          <w:highlight w:val="white"/>
        </w:rPr>
        <w:t>DirectoryJuridictionAreaType</w:t>
      </w:r>
      <w:proofErr w:type="spellEnd"/>
      <w:r w:rsidRPr="002B53D4">
        <w:rPr>
          <w:rFonts w:ascii="Consolas" w:hAnsi="Consolas" w:cs="Consolas"/>
          <w:color w:val="800000"/>
          <w:sz w:val="20"/>
          <w:szCs w:val="20"/>
          <w:highlight w:val="white"/>
        </w:rPr>
        <w: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7FBFCEB2" w14:textId="77777777" w:rsidR="002B53D4" w:rsidRDefault="002B53D4" w:rsidP="002B53D4">
      <w:pPr>
        <w:autoSpaceDE w:val="0"/>
        <w:autoSpaceDN w:val="0"/>
        <w:adjustRightInd w:val="0"/>
        <w:spacing w:after="0" w:line="240" w:lineRule="auto"/>
        <w:rPr>
          <w:rFonts w:ascii="Consolas" w:hAnsi="Consolas" w:cs="Consolas"/>
          <w:color w:val="000000"/>
          <w:sz w:val="20"/>
          <w:szCs w:val="20"/>
          <w:highlight w:val="white"/>
          <w:lang w:val="fr-FR"/>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Pr>
          <w:rFonts w:ascii="Consolas" w:hAnsi="Consolas" w:cs="Consolas"/>
          <w:color w:val="800000"/>
          <w:sz w:val="20"/>
          <w:szCs w:val="20"/>
          <w:highlight w:val="white"/>
          <w:lang w:val="fr-FR"/>
        </w:rPr>
        <w:t>"</w:t>
      </w:r>
      <w:proofErr w:type="spellStart"/>
      <w:r>
        <w:rPr>
          <w:rFonts w:ascii="Consolas" w:hAnsi="Consolas" w:cs="Consolas"/>
          <w:color w:val="800000"/>
          <w:sz w:val="20"/>
          <w:szCs w:val="20"/>
          <w:highlight w:val="white"/>
          <w:lang w:val="fr-FR"/>
        </w:rPr>
        <w:t>enum</w:t>
      </w:r>
      <w:proofErr w:type="spellEnd"/>
      <w:r>
        <w:rPr>
          <w:rFonts w:ascii="Consolas" w:hAnsi="Consolas" w:cs="Consolas"/>
          <w:color w:val="800000"/>
          <w:sz w:val="20"/>
          <w:szCs w:val="20"/>
          <w:highlight w:val="white"/>
          <w:lang w:val="fr-FR"/>
        </w:rPr>
        <w:t>"</w:t>
      </w:r>
      <w:r>
        <w:rPr>
          <w:rFonts w:ascii="Consolas" w:hAnsi="Consolas" w:cs="Consolas"/>
          <w:color w:val="0000FF"/>
          <w:sz w:val="20"/>
          <w:szCs w:val="20"/>
          <w:highlight w:val="white"/>
          <w:lang w:val="fr-FR"/>
        </w:rPr>
        <w:t>:</w:t>
      </w:r>
      <w:r>
        <w:rPr>
          <w:rFonts w:ascii="Consolas" w:hAnsi="Consolas" w:cs="Consolas"/>
          <w:color w:val="000000"/>
          <w:sz w:val="20"/>
          <w:szCs w:val="20"/>
          <w:highlight w:val="white"/>
          <w:lang w:val="fr-FR"/>
        </w:rPr>
        <w:t xml:space="preserve"> </w:t>
      </w:r>
      <w:r>
        <w:rPr>
          <w:rFonts w:ascii="Consolas" w:hAnsi="Consolas" w:cs="Consolas"/>
          <w:color w:val="0000FF"/>
          <w:sz w:val="20"/>
          <w:szCs w:val="20"/>
          <w:highlight w:val="white"/>
          <w:lang w:val="fr-FR"/>
        </w:rPr>
        <w:t>[</w:t>
      </w:r>
    </w:p>
    <w:p w14:paraId="7C697A8C" w14:textId="77777777" w:rsidR="002B53D4" w:rsidRDefault="002B53D4" w:rsidP="002B53D4">
      <w:pPr>
        <w:autoSpaceDE w:val="0"/>
        <w:autoSpaceDN w:val="0"/>
        <w:adjustRightInd w:val="0"/>
        <w:spacing w:after="0" w:line="240" w:lineRule="auto"/>
        <w:rPr>
          <w:rFonts w:ascii="Consolas" w:hAnsi="Consolas" w:cs="Consolas"/>
          <w:color w:val="000000"/>
          <w:sz w:val="20"/>
          <w:szCs w:val="20"/>
          <w:highlight w:val="white"/>
          <w:lang w:val="fr-FR"/>
        </w:rPr>
      </w:pPr>
      <w:r>
        <w:rPr>
          <w:rFonts w:ascii="Consolas" w:hAnsi="Consolas" w:cs="Consolas"/>
          <w:color w:val="000000"/>
          <w:sz w:val="20"/>
          <w:szCs w:val="20"/>
          <w:highlight w:val="white"/>
          <w:lang w:val="fr-FR"/>
        </w:rPr>
        <w:tab/>
      </w:r>
      <w:r>
        <w:rPr>
          <w:rFonts w:ascii="Consolas" w:hAnsi="Consolas" w:cs="Consolas"/>
          <w:color w:val="000000"/>
          <w:sz w:val="20"/>
          <w:szCs w:val="20"/>
          <w:highlight w:val="white"/>
          <w:lang w:val="fr-FR"/>
        </w:rPr>
        <w:tab/>
      </w:r>
      <w:r>
        <w:rPr>
          <w:rFonts w:ascii="Consolas" w:hAnsi="Consolas" w:cs="Consolas"/>
          <w:color w:val="000000"/>
          <w:sz w:val="20"/>
          <w:szCs w:val="20"/>
          <w:highlight w:val="white"/>
          <w:lang w:val="fr-FR"/>
        </w:rPr>
        <w:tab/>
      </w:r>
      <w:r>
        <w:rPr>
          <w:rFonts w:ascii="Consolas" w:hAnsi="Consolas" w:cs="Consolas"/>
          <w:color w:val="000000"/>
          <w:sz w:val="20"/>
          <w:szCs w:val="20"/>
          <w:highlight w:val="white"/>
          <w:lang w:val="fr-FR"/>
        </w:rPr>
        <w:tab/>
      </w:r>
      <w:r>
        <w:rPr>
          <w:rFonts w:ascii="Consolas" w:hAnsi="Consolas" w:cs="Consolas"/>
          <w:color w:val="000000"/>
          <w:sz w:val="20"/>
          <w:szCs w:val="20"/>
          <w:highlight w:val="white"/>
          <w:lang w:val="fr-FR"/>
        </w:rPr>
        <w:tab/>
      </w:r>
      <w:r>
        <w:rPr>
          <w:rFonts w:ascii="Consolas" w:hAnsi="Consolas" w:cs="Consolas"/>
          <w:color w:val="000000"/>
          <w:sz w:val="20"/>
          <w:szCs w:val="20"/>
          <w:highlight w:val="white"/>
          <w:lang w:val="fr-FR"/>
        </w:rPr>
        <w:tab/>
      </w:r>
      <w:r>
        <w:rPr>
          <w:rFonts w:ascii="Consolas" w:hAnsi="Consolas" w:cs="Consolas"/>
          <w:color w:val="000000"/>
          <w:sz w:val="20"/>
          <w:szCs w:val="20"/>
          <w:highlight w:val="white"/>
          <w:lang w:val="fr-FR"/>
        </w:rPr>
        <w:tab/>
      </w:r>
      <w:r>
        <w:rPr>
          <w:rFonts w:ascii="Consolas" w:hAnsi="Consolas" w:cs="Consolas"/>
          <w:color w:val="000000"/>
          <w:sz w:val="20"/>
          <w:szCs w:val="20"/>
          <w:highlight w:val="white"/>
          <w:lang w:val="fr-FR"/>
        </w:rPr>
        <w:tab/>
      </w:r>
      <w:r>
        <w:rPr>
          <w:rFonts w:ascii="Consolas" w:hAnsi="Consolas" w:cs="Consolas"/>
          <w:color w:val="000000"/>
          <w:sz w:val="20"/>
          <w:szCs w:val="20"/>
          <w:highlight w:val="white"/>
          <w:lang w:val="fr-FR"/>
        </w:rPr>
        <w:tab/>
        <w:t>"country"</w:t>
      </w:r>
      <w:r>
        <w:rPr>
          <w:rFonts w:ascii="Consolas" w:hAnsi="Consolas" w:cs="Consolas"/>
          <w:color w:val="0000FF"/>
          <w:sz w:val="20"/>
          <w:szCs w:val="20"/>
          <w:highlight w:val="white"/>
          <w:lang w:val="fr-FR"/>
        </w:rPr>
        <w:t>,</w:t>
      </w:r>
    </w:p>
    <w:p w14:paraId="758F3EAC" w14:textId="77777777" w:rsidR="002B53D4" w:rsidRDefault="002B53D4" w:rsidP="002B53D4">
      <w:pPr>
        <w:autoSpaceDE w:val="0"/>
        <w:autoSpaceDN w:val="0"/>
        <w:adjustRightInd w:val="0"/>
        <w:spacing w:after="0" w:line="240" w:lineRule="auto"/>
        <w:rPr>
          <w:rFonts w:ascii="Consolas" w:hAnsi="Consolas" w:cs="Consolas"/>
          <w:color w:val="000000"/>
          <w:sz w:val="20"/>
          <w:szCs w:val="20"/>
          <w:highlight w:val="white"/>
          <w:lang w:val="fr-FR"/>
        </w:rPr>
      </w:pPr>
      <w:r>
        <w:rPr>
          <w:rFonts w:ascii="Consolas" w:hAnsi="Consolas" w:cs="Consolas"/>
          <w:color w:val="000000"/>
          <w:sz w:val="20"/>
          <w:szCs w:val="20"/>
          <w:highlight w:val="white"/>
          <w:lang w:val="fr-FR"/>
        </w:rPr>
        <w:tab/>
      </w:r>
      <w:r>
        <w:rPr>
          <w:rFonts w:ascii="Consolas" w:hAnsi="Consolas" w:cs="Consolas"/>
          <w:color w:val="000000"/>
          <w:sz w:val="20"/>
          <w:szCs w:val="20"/>
          <w:highlight w:val="white"/>
          <w:lang w:val="fr-FR"/>
        </w:rPr>
        <w:tab/>
      </w:r>
      <w:r>
        <w:rPr>
          <w:rFonts w:ascii="Consolas" w:hAnsi="Consolas" w:cs="Consolas"/>
          <w:color w:val="000000"/>
          <w:sz w:val="20"/>
          <w:szCs w:val="20"/>
          <w:highlight w:val="white"/>
          <w:lang w:val="fr-FR"/>
        </w:rPr>
        <w:tab/>
      </w:r>
      <w:r>
        <w:rPr>
          <w:rFonts w:ascii="Consolas" w:hAnsi="Consolas" w:cs="Consolas"/>
          <w:color w:val="000000"/>
          <w:sz w:val="20"/>
          <w:szCs w:val="20"/>
          <w:highlight w:val="white"/>
          <w:lang w:val="fr-FR"/>
        </w:rPr>
        <w:tab/>
      </w:r>
      <w:r>
        <w:rPr>
          <w:rFonts w:ascii="Consolas" w:hAnsi="Consolas" w:cs="Consolas"/>
          <w:color w:val="000000"/>
          <w:sz w:val="20"/>
          <w:szCs w:val="20"/>
          <w:highlight w:val="white"/>
          <w:lang w:val="fr-FR"/>
        </w:rPr>
        <w:tab/>
      </w:r>
      <w:r>
        <w:rPr>
          <w:rFonts w:ascii="Consolas" w:hAnsi="Consolas" w:cs="Consolas"/>
          <w:color w:val="000000"/>
          <w:sz w:val="20"/>
          <w:szCs w:val="20"/>
          <w:highlight w:val="white"/>
          <w:lang w:val="fr-FR"/>
        </w:rPr>
        <w:tab/>
      </w:r>
      <w:r>
        <w:rPr>
          <w:rFonts w:ascii="Consolas" w:hAnsi="Consolas" w:cs="Consolas"/>
          <w:color w:val="000000"/>
          <w:sz w:val="20"/>
          <w:szCs w:val="20"/>
          <w:highlight w:val="white"/>
          <w:lang w:val="fr-FR"/>
        </w:rPr>
        <w:tab/>
      </w:r>
      <w:r>
        <w:rPr>
          <w:rFonts w:ascii="Consolas" w:hAnsi="Consolas" w:cs="Consolas"/>
          <w:color w:val="000000"/>
          <w:sz w:val="20"/>
          <w:szCs w:val="20"/>
          <w:highlight w:val="white"/>
          <w:lang w:val="fr-FR"/>
        </w:rPr>
        <w:tab/>
      </w:r>
      <w:r>
        <w:rPr>
          <w:rFonts w:ascii="Consolas" w:hAnsi="Consolas" w:cs="Consolas"/>
          <w:color w:val="000000"/>
          <w:sz w:val="20"/>
          <w:szCs w:val="20"/>
          <w:highlight w:val="white"/>
          <w:lang w:val="fr-FR"/>
        </w:rPr>
        <w:tab/>
        <w:t>"transnational"</w:t>
      </w:r>
    </w:p>
    <w:p w14:paraId="13644965" w14:textId="77777777" w:rsidR="002B53D4" w:rsidRDefault="002B53D4" w:rsidP="002B53D4">
      <w:pPr>
        <w:autoSpaceDE w:val="0"/>
        <w:autoSpaceDN w:val="0"/>
        <w:adjustRightInd w:val="0"/>
        <w:spacing w:after="0" w:line="240" w:lineRule="auto"/>
        <w:rPr>
          <w:rFonts w:ascii="Consolas" w:hAnsi="Consolas" w:cs="Consolas"/>
          <w:color w:val="000000"/>
          <w:sz w:val="20"/>
          <w:szCs w:val="20"/>
          <w:highlight w:val="white"/>
          <w:lang w:val="fr-FR"/>
        </w:rPr>
      </w:pPr>
      <w:r>
        <w:rPr>
          <w:rFonts w:ascii="Consolas" w:hAnsi="Consolas" w:cs="Consolas"/>
          <w:color w:val="000000"/>
          <w:sz w:val="20"/>
          <w:szCs w:val="20"/>
          <w:highlight w:val="white"/>
          <w:lang w:val="fr-FR"/>
        </w:rPr>
        <w:tab/>
      </w:r>
      <w:r>
        <w:rPr>
          <w:rFonts w:ascii="Consolas" w:hAnsi="Consolas" w:cs="Consolas"/>
          <w:color w:val="000000"/>
          <w:sz w:val="20"/>
          <w:szCs w:val="20"/>
          <w:highlight w:val="white"/>
          <w:lang w:val="fr-FR"/>
        </w:rPr>
        <w:tab/>
      </w:r>
      <w:r>
        <w:rPr>
          <w:rFonts w:ascii="Consolas" w:hAnsi="Consolas" w:cs="Consolas"/>
          <w:color w:val="000000"/>
          <w:sz w:val="20"/>
          <w:szCs w:val="20"/>
          <w:highlight w:val="white"/>
          <w:lang w:val="fr-FR"/>
        </w:rPr>
        <w:tab/>
      </w:r>
      <w:r>
        <w:rPr>
          <w:rFonts w:ascii="Consolas" w:hAnsi="Consolas" w:cs="Consolas"/>
          <w:color w:val="000000"/>
          <w:sz w:val="20"/>
          <w:szCs w:val="20"/>
          <w:highlight w:val="white"/>
          <w:lang w:val="fr-FR"/>
        </w:rPr>
        <w:tab/>
      </w:r>
      <w:r>
        <w:rPr>
          <w:rFonts w:ascii="Consolas" w:hAnsi="Consolas" w:cs="Consolas"/>
          <w:color w:val="000000"/>
          <w:sz w:val="20"/>
          <w:szCs w:val="20"/>
          <w:highlight w:val="white"/>
          <w:lang w:val="fr-FR"/>
        </w:rPr>
        <w:tab/>
      </w:r>
      <w:r>
        <w:rPr>
          <w:rFonts w:ascii="Consolas" w:hAnsi="Consolas" w:cs="Consolas"/>
          <w:color w:val="000000"/>
          <w:sz w:val="20"/>
          <w:szCs w:val="20"/>
          <w:highlight w:val="white"/>
          <w:lang w:val="fr-FR"/>
        </w:rPr>
        <w:tab/>
      </w:r>
      <w:r>
        <w:rPr>
          <w:rFonts w:ascii="Consolas" w:hAnsi="Consolas" w:cs="Consolas"/>
          <w:color w:val="000000"/>
          <w:sz w:val="20"/>
          <w:szCs w:val="20"/>
          <w:highlight w:val="white"/>
          <w:lang w:val="fr-FR"/>
        </w:rPr>
        <w:tab/>
      </w:r>
      <w:r>
        <w:rPr>
          <w:rFonts w:ascii="Consolas" w:hAnsi="Consolas" w:cs="Consolas"/>
          <w:color w:val="000000"/>
          <w:sz w:val="20"/>
          <w:szCs w:val="20"/>
          <w:highlight w:val="white"/>
          <w:lang w:val="fr-FR"/>
        </w:rPr>
        <w:tab/>
      </w:r>
      <w:r>
        <w:rPr>
          <w:rFonts w:ascii="Consolas" w:hAnsi="Consolas" w:cs="Consolas"/>
          <w:color w:val="0000FF"/>
          <w:sz w:val="20"/>
          <w:szCs w:val="20"/>
          <w:highlight w:val="white"/>
          <w:lang w:val="fr-FR"/>
        </w:rPr>
        <w:t>],</w:t>
      </w:r>
    </w:p>
    <w:p w14:paraId="09605361"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lang w:val="fr-FR"/>
        </w:rPr>
        <w:tab/>
      </w:r>
      <w:r>
        <w:rPr>
          <w:rFonts w:ascii="Consolas" w:hAnsi="Consolas" w:cs="Consolas"/>
          <w:color w:val="000000"/>
          <w:sz w:val="20"/>
          <w:szCs w:val="20"/>
          <w:highlight w:val="white"/>
          <w:lang w:val="fr-FR"/>
        </w:rPr>
        <w:tab/>
      </w:r>
      <w:r>
        <w:rPr>
          <w:rFonts w:ascii="Consolas" w:hAnsi="Consolas" w:cs="Consolas"/>
          <w:color w:val="000000"/>
          <w:sz w:val="20"/>
          <w:szCs w:val="20"/>
          <w:highlight w:val="white"/>
          <w:lang w:val="fr-FR"/>
        </w:rPr>
        <w:tab/>
      </w:r>
      <w:r>
        <w:rPr>
          <w:rFonts w:ascii="Consolas" w:hAnsi="Consolas" w:cs="Consolas"/>
          <w:color w:val="000000"/>
          <w:sz w:val="20"/>
          <w:szCs w:val="20"/>
          <w:highlight w:val="white"/>
          <w:lang w:val="fr-FR"/>
        </w:rPr>
        <w:tab/>
      </w:r>
      <w:r>
        <w:rPr>
          <w:rFonts w:ascii="Consolas" w:hAnsi="Consolas" w:cs="Consolas"/>
          <w:color w:val="000000"/>
          <w:sz w:val="20"/>
          <w:szCs w:val="20"/>
          <w:highlight w:val="white"/>
          <w:lang w:val="fr-FR"/>
        </w:rPr>
        <w:tab/>
      </w:r>
      <w:r>
        <w:rPr>
          <w:rFonts w:ascii="Consolas" w:hAnsi="Consolas" w:cs="Consolas"/>
          <w:color w:val="000000"/>
          <w:sz w:val="20"/>
          <w:szCs w:val="20"/>
          <w:highlight w:val="white"/>
          <w:lang w:val="fr-FR"/>
        </w:rPr>
        <w:tab/>
      </w:r>
      <w:r>
        <w:rPr>
          <w:rFonts w:ascii="Consolas" w:hAnsi="Consolas" w:cs="Consolas"/>
          <w:color w:val="000000"/>
          <w:sz w:val="20"/>
          <w:szCs w:val="20"/>
          <w:highlight w:val="white"/>
          <w:lang w:val="fr-FR"/>
        </w:rPr>
        <w:tab/>
      </w:r>
      <w:r>
        <w:rPr>
          <w:rFonts w:ascii="Consolas" w:hAnsi="Consolas" w:cs="Consolas"/>
          <w:color w:val="000000"/>
          <w:sz w:val="20"/>
          <w:szCs w:val="20"/>
          <w:highlight w:val="white"/>
          <w:lang w:val="fr-FR"/>
        </w:rPr>
        <w:tab/>
      </w:r>
      <w:r w:rsidRPr="002B53D4">
        <w:rPr>
          <w:rFonts w:ascii="Consolas" w:hAnsi="Consolas" w:cs="Consolas"/>
          <w:color w:val="800000"/>
          <w:sz w:val="20"/>
          <w:szCs w:val="20"/>
          <w:highlight w:val="white"/>
        </w:rPr>
        <w:t>"default"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"country"</w:t>
      </w:r>
    </w:p>
    <w:p w14:paraId="4F6B5FBE"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6544DC01"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w:t>
      </w:r>
      <w:proofErr w:type="spellStart"/>
      <w:r w:rsidRPr="002B53D4">
        <w:rPr>
          <w:rFonts w:ascii="Consolas" w:hAnsi="Consolas" w:cs="Consolas"/>
          <w:color w:val="800000"/>
          <w:sz w:val="20"/>
          <w:szCs w:val="20"/>
          <w:highlight w:val="white"/>
        </w:rPr>
        <w:t>DirectoryJurisdictionArea</w:t>
      </w:r>
      <w:proofErr w:type="spellEnd"/>
      <w:r w:rsidRPr="002B53D4">
        <w:rPr>
          <w:rFonts w:ascii="Consolas" w:hAnsi="Consolas" w:cs="Consolas"/>
          <w:color w:val="800000"/>
          <w:sz w:val="20"/>
          <w:szCs w:val="20"/>
          <w:highlight w:val="white"/>
        </w:rPr>
        <w:t>"</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1DB9065B"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"type"</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"string"</w:t>
      </w:r>
    </w:p>
    <w:p w14:paraId="5E358B6D"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4732C18B"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0137CF63"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"required"</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551BACEE"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w:t>
      </w:r>
      <w:proofErr w:type="spellStart"/>
      <w:r w:rsidRPr="002B53D4">
        <w:rPr>
          <w:rFonts w:ascii="Consolas" w:hAnsi="Consolas" w:cs="Consolas"/>
          <w:color w:val="000000"/>
          <w:sz w:val="20"/>
          <w:szCs w:val="20"/>
          <w:highlight w:val="white"/>
        </w:rPr>
        <w:t>DirectoryJuridictionAreaType</w:t>
      </w:r>
      <w:proofErr w:type="spellEnd"/>
      <w:r w:rsidRPr="002B53D4">
        <w:rPr>
          <w:rFonts w:ascii="Consolas" w:hAnsi="Consolas" w:cs="Consolas"/>
          <w:color w:val="000000"/>
          <w:sz w:val="20"/>
          <w:szCs w:val="20"/>
          <w:highlight w:val="white"/>
        </w:rPr>
        <w:t>"</w:t>
      </w:r>
    </w:p>
    <w:p w14:paraId="21C6077F"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451A5AB1"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1F16240D"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2F71C1D8"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FF"/>
          <w:sz w:val="20"/>
          <w:szCs w:val="20"/>
          <w:highlight w:val="white"/>
        </w:rPr>
        <w:t>},</w:t>
      </w:r>
    </w:p>
    <w:p w14:paraId="3A263B02"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800000"/>
          <w:sz w:val="20"/>
          <w:szCs w:val="20"/>
          <w:highlight w:val="white"/>
        </w:rPr>
        <w:t>"required"</w:t>
      </w:r>
      <w:r w:rsidRPr="002B53D4">
        <w:rPr>
          <w:rFonts w:ascii="Consolas" w:hAnsi="Consolas" w:cs="Consolas"/>
          <w:color w:val="0000FF"/>
          <w:sz w:val="20"/>
          <w:szCs w:val="20"/>
          <w:highlight w:val="white"/>
        </w:rPr>
        <w:t>:</w:t>
      </w:r>
      <w:r w:rsidRPr="002B53D4">
        <w:rPr>
          <w:rFonts w:ascii="Consolas" w:hAnsi="Consolas" w:cs="Consolas"/>
          <w:color w:val="000000"/>
          <w:sz w:val="20"/>
          <w:szCs w:val="20"/>
          <w:highlight w:val="white"/>
        </w:rPr>
        <w:t xml:space="preserve"> </w:t>
      </w:r>
      <w:r w:rsidRPr="002B53D4">
        <w:rPr>
          <w:rFonts w:ascii="Consolas" w:hAnsi="Consolas" w:cs="Consolas"/>
          <w:color w:val="0000FF"/>
          <w:sz w:val="20"/>
          <w:szCs w:val="20"/>
          <w:highlight w:val="white"/>
        </w:rPr>
        <w:t>[</w:t>
      </w:r>
    </w:p>
    <w:p w14:paraId="67B296C3"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w:t>
      </w:r>
      <w:proofErr w:type="spellStart"/>
      <w:r w:rsidRPr="002B53D4">
        <w:rPr>
          <w:rFonts w:ascii="Consolas" w:hAnsi="Consolas" w:cs="Consolas"/>
          <w:color w:val="000000"/>
          <w:sz w:val="20"/>
          <w:szCs w:val="20"/>
          <w:highlight w:val="white"/>
        </w:rPr>
        <w:t>LastSynchTime</w:t>
      </w:r>
      <w:proofErr w:type="spellEnd"/>
      <w:r w:rsidRPr="002B53D4">
        <w:rPr>
          <w:rFonts w:ascii="Consolas" w:hAnsi="Consolas" w:cs="Consolas"/>
          <w:color w:val="000000"/>
          <w:sz w:val="20"/>
          <w:szCs w:val="20"/>
          <w:highlight w:val="white"/>
        </w:rPr>
        <w:t>"</w:t>
      </w:r>
      <w:r w:rsidRPr="002B53D4">
        <w:rPr>
          <w:rFonts w:ascii="Consolas" w:hAnsi="Consolas" w:cs="Consolas"/>
          <w:color w:val="0000FF"/>
          <w:sz w:val="20"/>
          <w:szCs w:val="20"/>
          <w:highlight w:val="white"/>
        </w:rPr>
        <w:t>,</w:t>
      </w:r>
    </w:p>
    <w:p w14:paraId="494EAB47" w14:textId="77777777" w:rsidR="002B53D4" w:rsidRPr="002B53D4" w:rsidRDefault="002B53D4" w:rsidP="002B53D4">
      <w:pPr>
        <w:autoSpaceDE w:val="0"/>
        <w:autoSpaceDN w:val="0"/>
        <w:adjustRightInd w:val="0"/>
        <w:spacing w:after="0" w:line="240" w:lineRule="auto"/>
        <w:rPr>
          <w:rFonts w:ascii="Consolas" w:hAnsi="Consolas" w:cs="Consolas"/>
          <w:color w:val="000000"/>
          <w:sz w:val="20"/>
          <w:szCs w:val="20"/>
          <w:highlight w:val="white"/>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t>"</w:t>
      </w:r>
      <w:proofErr w:type="spellStart"/>
      <w:r w:rsidRPr="002B53D4">
        <w:rPr>
          <w:rFonts w:ascii="Consolas" w:hAnsi="Consolas" w:cs="Consolas"/>
          <w:color w:val="000000"/>
          <w:sz w:val="20"/>
          <w:szCs w:val="20"/>
          <w:highlight w:val="white"/>
        </w:rPr>
        <w:t>DirectoryOwnerName</w:t>
      </w:r>
      <w:proofErr w:type="spellEnd"/>
      <w:r w:rsidRPr="002B53D4">
        <w:rPr>
          <w:rFonts w:ascii="Consolas" w:hAnsi="Consolas" w:cs="Consolas"/>
          <w:color w:val="000000"/>
          <w:sz w:val="20"/>
          <w:szCs w:val="20"/>
          <w:highlight w:val="white"/>
        </w:rPr>
        <w:t>"</w:t>
      </w:r>
      <w:r w:rsidRPr="002B53D4">
        <w:rPr>
          <w:rFonts w:ascii="Consolas" w:hAnsi="Consolas" w:cs="Consolas"/>
          <w:color w:val="0000FF"/>
          <w:sz w:val="20"/>
          <w:szCs w:val="20"/>
          <w:highlight w:val="white"/>
        </w:rPr>
        <w:t>,</w:t>
      </w:r>
    </w:p>
    <w:p w14:paraId="6A0DA6F8" w14:textId="77777777" w:rsidR="002B53D4" w:rsidRDefault="002B53D4" w:rsidP="002B53D4">
      <w:pPr>
        <w:autoSpaceDE w:val="0"/>
        <w:autoSpaceDN w:val="0"/>
        <w:adjustRightInd w:val="0"/>
        <w:spacing w:after="0" w:line="240" w:lineRule="auto"/>
        <w:rPr>
          <w:rFonts w:ascii="Consolas" w:hAnsi="Consolas" w:cs="Consolas"/>
          <w:color w:val="000000"/>
          <w:sz w:val="20"/>
          <w:szCs w:val="20"/>
          <w:highlight w:val="white"/>
          <w:lang w:val="fr-FR"/>
        </w:rPr>
      </w:pP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sidRPr="002B53D4">
        <w:rPr>
          <w:rFonts w:ascii="Consolas" w:hAnsi="Consolas" w:cs="Consolas"/>
          <w:color w:val="000000"/>
          <w:sz w:val="20"/>
          <w:szCs w:val="20"/>
          <w:highlight w:val="white"/>
        </w:rPr>
        <w:tab/>
      </w:r>
      <w:r>
        <w:rPr>
          <w:rFonts w:ascii="Consolas" w:hAnsi="Consolas" w:cs="Consolas"/>
          <w:color w:val="000000"/>
          <w:sz w:val="20"/>
          <w:szCs w:val="20"/>
          <w:highlight w:val="white"/>
          <w:lang w:val="fr-FR"/>
        </w:rPr>
        <w:t>"</w:t>
      </w:r>
      <w:proofErr w:type="spellStart"/>
      <w:r>
        <w:rPr>
          <w:rFonts w:ascii="Consolas" w:hAnsi="Consolas" w:cs="Consolas"/>
          <w:color w:val="000000"/>
          <w:sz w:val="20"/>
          <w:szCs w:val="20"/>
          <w:highlight w:val="white"/>
          <w:lang w:val="fr-FR"/>
        </w:rPr>
        <w:t>DirectoryOwnerID</w:t>
      </w:r>
      <w:proofErr w:type="spellEnd"/>
      <w:r>
        <w:rPr>
          <w:rFonts w:ascii="Consolas" w:hAnsi="Consolas" w:cs="Consolas"/>
          <w:color w:val="000000"/>
          <w:sz w:val="20"/>
          <w:szCs w:val="20"/>
          <w:highlight w:val="white"/>
          <w:lang w:val="fr-FR"/>
        </w:rPr>
        <w:t>"</w:t>
      </w:r>
    </w:p>
    <w:p w14:paraId="28CB72AE" w14:textId="77777777" w:rsidR="002B53D4" w:rsidRDefault="002B53D4" w:rsidP="002B53D4">
      <w:pPr>
        <w:autoSpaceDE w:val="0"/>
        <w:autoSpaceDN w:val="0"/>
        <w:adjustRightInd w:val="0"/>
        <w:spacing w:after="0" w:line="240" w:lineRule="auto"/>
        <w:rPr>
          <w:rFonts w:ascii="Consolas" w:hAnsi="Consolas" w:cs="Consolas"/>
          <w:color w:val="000000"/>
          <w:sz w:val="20"/>
          <w:szCs w:val="20"/>
          <w:highlight w:val="white"/>
          <w:lang w:val="fr-FR"/>
        </w:rPr>
      </w:pPr>
      <w:r>
        <w:rPr>
          <w:rFonts w:ascii="Consolas" w:hAnsi="Consolas" w:cs="Consolas"/>
          <w:color w:val="000000"/>
          <w:sz w:val="20"/>
          <w:szCs w:val="20"/>
          <w:highlight w:val="white"/>
          <w:lang w:val="fr-FR"/>
        </w:rPr>
        <w:tab/>
      </w:r>
      <w:r>
        <w:rPr>
          <w:rFonts w:ascii="Consolas" w:hAnsi="Consolas" w:cs="Consolas"/>
          <w:color w:val="000000"/>
          <w:sz w:val="20"/>
          <w:szCs w:val="20"/>
          <w:highlight w:val="white"/>
          <w:lang w:val="fr-FR"/>
        </w:rPr>
        <w:tab/>
      </w:r>
      <w:r>
        <w:rPr>
          <w:rFonts w:ascii="Consolas" w:hAnsi="Consolas" w:cs="Consolas"/>
          <w:color w:val="000000"/>
          <w:sz w:val="20"/>
          <w:szCs w:val="20"/>
          <w:highlight w:val="white"/>
          <w:lang w:val="fr-FR"/>
        </w:rPr>
        <w:tab/>
      </w:r>
      <w:r>
        <w:rPr>
          <w:rFonts w:ascii="Consolas" w:hAnsi="Consolas" w:cs="Consolas"/>
          <w:color w:val="0000FF"/>
          <w:sz w:val="20"/>
          <w:szCs w:val="20"/>
          <w:highlight w:val="white"/>
          <w:lang w:val="fr-FR"/>
        </w:rPr>
        <w:t>]</w:t>
      </w:r>
    </w:p>
    <w:p w14:paraId="1FFB36FC" w14:textId="77777777" w:rsidR="002B53D4" w:rsidRDefault="002B53D4" w:rsidP="002B53D4">
      <w:pPr>
        <w:autoSpaceDE w:val="0"/>
        <w:autoSpaceDN w:val="0"/>
        <w:adjustRightInd w:val="0"/>
        <w:spacing w:after="0" w:line="240" w:lineRule="auto"/>
        <w:rPr>
          <w:rFonts w:ascii="Consolas" w:hAnsi="Consolas" w:cs="Consolas"/>
          <w:color w:val="000000"/>
          <w:sz w:val="20"/>
          <w:szCs w:val="20"/>
          <w:highlight w:val="white"/>
          <w:lang w:val="fr-FR"/>
        </w:rPr>
      </w:pPr>
      <w:r>
        <w:rPr>
          <w:rFonts w:ascii="Consolas" w:hAnsi="Consolas" w:cs="Consolas"/>
          <w:color w:val="000000"/>
          <w:sz w:val="20"/>
          <w:szCs w:val="20"/>
          <w:highlight w:val="white"/>
          <w:lang w:val="fr-FR"/>
        </w:rPr>
        <w:tab/>
      </w:r>
      <w:r>
        <w:rPr>
          <w:rFonts w:ascii="Consolas" w:hAnsi="Consolas" w:cs="Consolas"/>
          <w:color w:val="000000"/>
          <w:sz w:val="20"/>
          <w:szCs w:val="20"/>
          <w:highlight w:val="white"/>
          <w:lang w:val="fr-FR"/>
        </w:rPr>
        <w:tab/>
      </w:r>
      <w:r>
        <w:rPr>
          <w:rFonts w:ascii="Consolas" w:hAnsi="Consolas" w:cs="Consolas"/>
          <w:color w:val="0000FF"/>
          <w:sz w:val="20"/>
          <w:szCs w:val="20"/>
          <w:highlight w:val="white"/>
          <w:lang w:val="fr-FR"/>
        </w:rPr>
        <w:t>}</w:t>
      </w:r>
    </w:p>
    <w:p w14:paraId="037916C0" w14:textId="77777777" w:rsidR="002B53D4" w:rsidRDefault="002B53D4" w:rsidP="002B53D4">
      <w:pPr>
        <w:autoSpaceDE w:val="0"/>
        <w:autoSpaceDN w:val="0"/>
        <w:adjustRightInd w:val="0"/>
        <w:spacing w:after="0" w:line="240" w:lineRule="auto"/>
        <w:rPr>
          <w:rFonts w:ascii="Consolas" w:hAnsi="Consolas" w:cs="Consolas"/>
          <w:color w:val="000000"/>
          <w:sz w:val="20"/>
          <w:szCs w:val="20"/>
          <w:highlight w:val="white"/>
          <w:lang w:val="fr-FR"/>
        </w:rPr>
      </w:pPr>
      <w:r>
        <w:rPr>
          <w:rFonts w:ascii="Consolas" w:hAnsi="Consolas" w:cs="Consolas"/>
          <w:color w:val="000000"/>
          <w:sz w:val="20"/>
          <w:szCs w:val="20"/>
          <w:highlight w:val="white"/>
          <w:lang w:val="fr-FR"/>
        </w:rPr>
        <w:tab/>
      </w:r>
      <w:r>
        <w:rPr>
          <w:rFonts w:ascii="Consolas" w:hAnsi="Consolas" w:cs="Consolas"/>
          <w:color w:val="0000FF"/>
          <w:sz w:val="20"/>
          <w:szCs w:val="20"/>
          <w:highlight w:val="white"/>
          <w:lang w:val="fr-FR"/>
        </w:rPr>
        <w:t>},</w:t>
      </w:r>
    </w:p>
    <w:p w14:paraId="576A75E0" w14:textId="77777777" w:rsidR="002B53D4" w:rsidRDefault="002B53D4" w:rsidP="002B53D4">
      <w:pPr>
        <w:autoSpaceDE w:val="0"/>
        <w:autoSpaceDN w:val="0"/>
        <w:adjustRightInd w:val="0"/>
        <w:spacing w:after="0" w:line="240" w:lineRule="auto"/>
        <w:rPr>
          <w:rFonts w:ascii="Consolas" w:hAnsi="Consolas" w:cs="Consolas"/>
          <w:color w:val="000000"/>
          <w:sz w:val="20"/>
          <w:szCs w:val="20"/>
          <w:highlight w:val="white"/>
          <w:lang w:val="fr-FR"/>
        </w:rPr>
      </w:pPr>
      <w:r>
        <w:rPr>
          <w:rFonts w:ascii="Consolas" w:hAnsi="Consolas" w:cs="Consolas"/>
          <w:color w:val="000000"/>
          <w:sz w:val="20"/>
          <w:szCs w:val="20"/>
          <w:highlight w:val="white"/>
          <w:lang w:val="fr-FR"/>
        </w:rPr>
        <w:tab/>
      </w:r>
      <w:r>
        <w:rPr>
          <w:rFonts w:ascii="Consolas" w:hAnsi="Consolas" w:cs="Consolas"/>
          <w:color w:val="800000"/>
          <w:sz w:val="20"/>
          <w:szCs w:val="20"/>
          <w:highlight w:val="white"/>
          <w:lang w:val="fr-FR"/>
        </w:rPr>
        <w:t>"</w:t>
      </w:r>
      <w:proofErr w:type="spellStart"/>
      <w:r>
        <w:rPr>
          <w:rFonts w:ascii="Consolas" w:hAnsi="Consolas" w:cs="Consolas"/>
          <w:color w:val="800000"/>
          <w:sz w:val="20"/>
          <w:szCs w:val="20"/>
          <w:highlight w:val="white"/>
          <w:lang w:val="fr-FR"/>
        </w:rPr>
        <w:t>required</w:t>
      </w:r>
      <w:proofErr w:type="spellEnd"/>
      <w:r>
        <w:rPr>
          <w:rFonts w:ascii="Consolas" w:hAnsi="Consolas" w:cs="Consolas"/>
          <w:color w:val="800000"/>
          <w:sz w:val="20"/>
          <w:szCs w:val="20"/>
          <w:highlight w:val="white"/>
          <w:lang w:val="fr-FR"/>
        </w:rPr>
        <w:t>"</w:t>
      </w:r>
      <w:r>
        <w:rPr>
          <w:rFonts w:ascii="Consolas" w:hAnsi="Consolas" w:cs="Consolas"/>
          <w:color w:val="0000FF"/>
          <w:sz w:val="20"/>
          <w:szCs w:val="20"/>
          <w:highlight w:val="white"/>
          <w:lang w:val="fr-FR"/>
        </w:rPr>
        <w:t>:</w:t>
      </w:r>
      <w:r>
        <w:rPr>
          <w:rFonts w:ascii="Consolas" w:hAnsi="Consolas" w:cs="Consolas"/>
          <w:color w:val="000000"/>
          <w:sz w:val="20"/>
          <w:szCs w:val="20"/>
          <w:highlight w:val="white"/>
          <w:lang w:val="fr-FR"/>
        </w:rPr>
        <w:t xml:space="preserve"> </w:t>
      </w:r>
      <w:r>
        <w:rPr>
          <w:rFonts w:ascii="Consolas" w:hAnsi="Consolas" w:cs="Consolas"/>
          <w:color w:val="0000FF"/>
          <w:sz w:val="20"/>
          <w:szCs w:val="20"/>
          <w:highlight w:val="white"/>
          <w:lang w:val="fr-FR"/>
        </w:rPr>
        <w:t>[</w:t>
      </w:r>
    </w:p>
    <w:p w14:paraId="2A390012" w14:textId="77777777" w:rsidR="002B53D4" w:rsidRDefault="002B53D4" w:rsidP="002B53D4">
      <w:pPr>
        <w:autoSpaceDE w:val="0"/>
        <w:autoSpaceDN w:val="0"/>
        <w:adjustRightInd w:val="0"/>
        <w:spacing w:after="0" w:line="240" w:lineRule="auto"/>
        <w:rPr>
          <w:rFonts w:ascii="Consolas" w:hAnsi="Consolas" w:cs="Consolas"/>
          <w:color w:val="000000"/>
          <w:sz w:val="20"/>
          <w:szCs w:val="20"/>
          <w:highlight w:val="white"/>
          <w:lang w:val="fr-FR"/>
        </w:rPr>
      </w:pPr>
      <w:r>
        <w:rPr>
          <w:rFonts w:ascii="Consolas" w:hAnsi="Consolas" w:cs="Consolas"/>
          <w:color w:val="000000"/>
          <w:sz w:val="20"/>
          <w:szCs w:val="20"/>
          <w:highlight w:val="white"/>
          <w:lang w:val="fr-FR"/>
        </w:rPr>
        <w:tab/>
      </w:r>
      <w:r>
        <w:rPr>
          <w:rFonts w:ascii="Consolas" w:hAnsi="Consolas" w:cs="Consolas"/>
          <w:color w:val="000000"/>
          <w:sz w:val="20"/>
          <w:szCs w:val="20"/>
          <w:highlight w:val="white"/>
          <w:lang w:val="fr-FR"/>
        </w:rPr>
        <w:tab/>
        <w:t>"</w:t>
      </w:r>
      <w:proofErr w:type="spellStart"/>
      <w:r>
        <w:rPr>
          <w:rFonts w:ascii="Consolas" w:hAnsi="Consolas" w:cs="Consolas"/>
          <w:color w:val="000000"/>
          <w:sz w:val="20"/>
          <w:szCs w:val="20"/>
          <w:highlight w:val="white"/>
          <w:lang w:val="fr-FR"/>
        </w:rPr>
        <w:t>RegulatedDirectory</w:t>
      </w:r>
      <w:proofErr w:type="spellEnd"/>
      <w:r>
        <w:rPr>
          <w:rFonts w:ascii="Consolas" w:hAnsi="Consolas" w:cs="Consolas"/>
          <w:color w:val="000000"/>
          <w:sz w:val="20"/>
          <w:szCs w:val="20"/>
          <w:highlight w:val="white"/>
          <w:lang w:val="fr-FR"/>
        </w:rPr>
        <w:t>"</w:t>
      </w:r>
    </w:p>
    <w:p w14:paraId="67C48961" w14:textId="77777777" w:rsidR="002B53D4" w:rsidRDefault="002B53D4" w:rsidP="002B53D4">
      <w:pPr>
        <w:autoSpaceDE w:val="0"/>
        <w:autoSpaceDN w:val="0"/>
        <w:adjustRightInd w:val="0"/>
        <w:spacing w:after="0" w:line="240" w:lineRule="auto"/>
        <w:rPr>
          <w:rFonts w:ascii="Consolas" w:hAnsi="Consolas" w:cs="Consolas"/>
          <w:color w:val="000000"/>
          <w:sz w:val="20"/>
          <w:szCs w:val="20"/>
          <w:highlight w:val="white"/>
          <w:lang w:val="fr-FR"/>
        </w:rPr>
      </w:pPr>
      <w:r>
        <w:rPr>
          <w:rFonts w:ascii="Consolas" w:hAnsi="Consolas" w:cs="Consolas"/>
          <w:color w:val="000000"/>
          <w:sz w:val="20"/>
          <w:szCs w:val="20"/>
          <w:highlight w:val="white"/>
          <w:lang w:val="fr-FR"/>
        </w:rPr>
        <w:tab/>
      </w:r>
      <w:r>
        <w:rPr>
          <w:rFonts w:ascii="Consolas" w:hAnsi="Consolas" w:cs="Consolas"/>
          <w:color w:val="0000FF"/>
          <w:sz w:val="20"/>
          <w:szCs w:val="20"/>
          <w:highlight w:val="white"/>
          <w:lang w:val="fr-FR"/>
        </w:rPr>
        <w:t>],</w:t>
      </w:r>
    </w:p>
    <w:p w14:paraId="79D73C14" w14:textId="77777777" w:rsidR="002B53D4" w:rsidRDefault="002B53D4" w:rsidP="002B53D4">
      <w:pPr>
        <w:autoSpaceDE w:val="0"/>
        <w:autoSpaceDN w:val="0"/>
        <w:adjustRightInd w:val="0"/>
        <w:spacing w:after="0" w:line="240" w:lineRule="auto"/>
        <w:rPr>
          <w:rFonts w:ascii="Consolas" w:hAnsi="Consolas" w:cs="Consolas"/>
          <w:color w:val="000000"/>
          <w:sz w:val="20"/>
          <w:szCs w:val="20"/>
          <w:highlight w:val="white"/>
          <w:lang w:val="fr-FR"/>
        </w:rPr>
      </w:pPr>
      <w:r>
        <w:rPr>
          <w:rFonts w:ascii="Consolas" w:hAnsi="Consolas" w:cs="Consolas"/>
          <w:color w:val="000000"/>
          <w:sz w:val="20"/>
          <w:szCs w:val="20"/>
          <w:highlight w:val="white"/>
          <w:lang w:val="fr-FR"/>
        </w:rPr>
        <w:tab/>
      </w:r>
      <w:r>
        <w:rPr>
          <w:rFonts w:ascii="Consolas" w:hAnsi="Consolas" w:cs="Consolas"/>
          <w:color w:val="800000"/>
          <w:sz w:val="20"/>
          <w:szCs w:val="20"/>
          <w:highlight w:val="white"/>
          <w:lang w:val="fr-FR"/>
        </w:rPr>
        <w:t>"</w:t>
      </w:r>
      <w:proofErr w:type="spellStart"/>
      <w:r>
        <w:rPr>
          <w:rFonts w:ascii="Consolas" w:hAnsi="Consolas" w:cs="Consolas"/>
          <w:color w:val="800000"/>
          <w:sz w:val="20"/>
          <w:szCs w:val="20"/>
          <w:highlight w:val="white"/>
          <w:lang w:val="fr-FR"/>
        </w:rPr>
        <w:t>additionalProperties</w:t>
      </w:r>
      <w:proofErr w:type="spellEnd"/>
      <w:r>
        <w:rPr>
          <w:rFonts w:ascii="Consolas" w:hAnsi="Consolas" w:cs="Consolas"/>
          <w:color w:val="800000"/>
          <w:sz w:val="20"/>
          <w:szCs w:val="20"/>
          <w:highlight w:val="white"/>
          <w:lang w:val="fr-FR"/>
        </w:rPr>
        <w:t>"</w:t>
      </w:r>
      <w:r>
        <w:rPr>
          <w:rFonts w:ascii="Consolas" w:hAnsi="Consolas" w:cs="Consolas"/>
          <w:color w:val="0000FF"/>
          <w:sz w:val="20"/>
          <w:szCs w:val="20"/>
          <w:highlight w:val="white"/>
          <w:lang w:val="fr-FR"/>
        </w:rPr>
        <w:t>:</w:t>
      </w:r>
      <w:r>
        <w:rPr>
          <w:rFonts w:ascii="Consolas" w:hAnsi="Consolas" w:cs="Consolas"/>
          <w:color w:val="000000"/>
          <w:sz w:val="20"/>
          <w:szCs w:val="20"/>
          <w:highlight w:val="white"/>
          <w:lang w:val="fr-FR"/>
        </w:rPr>
        <w:t xml:space="preserve"> </w:t>
      </w:r>
      <w:r>
        <w:rPr>
          <w:rFonts w:ascii="Consolas" w:hAnsi="Consolas" w:cs="Consolas"/>
          <w:color w:val="008080"/>
          <w:sz w:val="20"/>
          <w:szCs w:val="20"/>
          <w:highlight w:val="white"/>
          <w:lang w:val="fr-FR"/>
        </w:rPr>
        <w:t>false</w:t>
      </w:r>
    </w:p>
    <w:p w14:paraId="5128D668" w14:textId="77777777" w:rsidR="008467AA" w:rsidRPr="00FD4F13" w:rsidRDefault="002B53D4" w:rsidP="002B53D4">
      <w:pPr>
        <w:rPr>
          <w:sz w:val="18"/>
          <w:szCs w:val="18"/>
        </w:rPr>
      </w:pPr>
      <w:r>
        <w:rPr>
          <w:rFonts w:ascii="Consolas" w:hAnsi="Consolas" w:cs="Consolas"/>
          <w:color w:val="0000FF"/>
          <w:sz w:val="20"/>
          <w:szCs w:val="20"/>
          <w:highlight w:val="white"/>
          <w:lang w:val="fr-FR"/>
        </w:rPr>
        <w:t>}</w:t>
      </w:r>
    </w:p>
    <w:p w14:paraId="26B63976" w14:textId="77777777" w:rsidR="00FD4F13" w:rsidRDefault="00FD4F13" w:rsidP="00FD4F13">
      <w:pPr>
        <w:rPr>
          <w:b/>
          <w:sz w:val="18"/>
          <w:szCs w:val="18"/>
        </w:rPr>
      </w:pPr>
    </w:p>
    <w:p w14:paraId="37C72A00" w14:textId="77777777" w:rsidR="00FD4F13" w:rsidRDefault="00FD4F13">
      <w:pPr>
        <w:rPr>
          <w:b/>
          <w:sz w:val="18"/>
          <w:szCs w:val="18"/>
        </w:rPr>
      </w:pPr>
      <w:r>
        <w:rPr>
          <w:b/>
          <w:sz w:val="18"/>
          <w:szCs w:val="18"/>
        </w:rPr>
        <w:br w:type="page"/>
      </w:r>
    </w:p>
    <w:sectPr w:rsidR="00FD4F13">
      <w:headerReference w:type="default" r:id="rId10"/>
      <w:footerReference w:type="default" r:id="rId1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omain DEVAI" w:date="2017-02-07T16:43:00Z" w:initials="RD">
    <w:p w14:paraId="0286D7BF" w14:textId="77777777" w:rsidR="00A66A4C" w:rsidRDefault="00A66A4C">
      <w:pPr>
        <w:pStyle w:val="Commentaire"/>
      </w:pPr>
      <w:r>
        <w:rPr>
          <w:rStyle w:val="Marquedannotation"/>
        </w:rPr>
        <w:annotationRef/>
      </w:r>
      <w:r>
        <w:t>UCIT</w:t>
      </w:r>
    </w:p>
  </w:comment>
  <w:comment w:id="3" w:author="Romain DEVAI" w:date="2017-02-07T16:45:00Z" w:initials="RD">
    <w:p w14:paraId="0A0F72F6" w14:textId="77777777" w:rsidR="00A66A4C" w:rsidRDefault="00A66A4C">
      <w:pPr>
        <w:pStyle w:val="Commentaire"/>
      </w:pPr>
      <w:r>
        <w:rPr>
          <w:rStyle w:val="Marquedannotation"/>
        </w:rPr>
        <w:annotationRef/>
      </w:r>
      <w:r>
        <w:t>Is this possible ?</w:t>
      </w:r>
    </w:p>
    <w:p w14:paraId="0DBA002B" w14:textId="77777777" w:rsidR="00A66A4C" w:rsidRDefault="00A66A4C">
      <w:pPr>
        <w:pStyle w:val="Commentaire"/>
      </w:pPr>
      <w:r>
        <w:t>Doc 2. Design notes states:</w:t>
      </w:r>
    </w:p>
    <w:p w14:paraId="33A52FF4" w14:textId="77777777" w:rsidR="00A66A4C" w:rsidRDefault="00A66A4C">
      <w:pPr>
        <w:pStyle w:val="Commentaire"/>
      </w:pPr>
      <w:r>
        <w:t>“A fund is registered under one jurisdiction”</w:t>
      </w:r>
    </w:p>
  </w:comment>
  <w:comment w:id="2" w:author="Olivier Bramat" w:date="2017-02-08T21:22:00Z" w:initials="OB">
    <w:p w14:paraId="691B65F3" w14:textId="4ABBB99C" w:rsidR="00171730" w:rsidRDefault="00171730">
      <w:pPr>
        <w:pStyle w:val="Commentaire"/>
      </w:pPr>
      <w:r>
        <w:rPr>
          <w:rStyle w:val="Marquedannotation"/>
        </w:rPr>
        <w:annotationRef/>
      </w:r>
      <w:r>
        <w:t xml:space="preserve">Pour </w:t>
      </w:r>
      <w:proofErr w:type="spellStart"/>
      <w:r>
        <w:t>moi</w:t>
      </w:r>
      <w:proofErr w:type="spellEnd"/>
      <w:r>
        <w:t xml:space="preserve"> on </w:t>
      </w:r>
      <w:proofErr w:type="spellStart"/>
      <w:r>
        <w:t>parle</w:t>
      </w:r>
      <w:proofErr w:type="spellEnd"/>
      <w:r>
        <w:t xml:space="preserve"> </w:t>
      </w:r>
      <w:proofErr w:type="spellStart"/>
      <w:r>
        <w:t>d’agrément</w:t>
      </w:r>
      <w:proofErr w:type="spellEnd"/>
      <w:r>
        <w:t xml:space="preserve"> pour un </w:t>
      </w:r>
      <w:proofErr w:type="spellStart"/>
      <w:r>
        <w:t>fonds</w:t>
      </w:r>
      <w:proofErr w:type="spellEnd"/>
      <w:r>
        <w:t xml:space="preserve">, </w:t>
      </w:r>
      <w:proofErr w:type="spellStart"/>
      <w:r>
        <w:t>celui</w:t>
      </w:r>
      <w:proofErr w:type="spellEnd"/>
      <w:r>
        <w:t xml:space="preserve">-ci </w:t>
      </w:r>
      <w:proofErr w:type="spellStart"/>
      <w:r>
        <w:t>est</w:t>
      </w:r>
      <w:proofErr w:type="spellEnd"/>
      <w:r>
        <w:t xml:space="preserve"> unique (</w:t>
      </w:r>
      <w:proofErr w:type="spellStart"/>
      <w:r>
        <w:t>c’est</w:t>
      </w:r>
      <w:proofErr w:type="spellEnd"/>
      <w:r>
        <w:t xml:space="preserve"> le pays de domiciliation au </w:t>
      </w:r>
      <w:proofErr w:type="spellStart"/>
      <w:r>
        <w:t>sens</w:t>
      </w:r>
      <w:proofErr w:type="spellEnd"/>
      <w:r>
        <w:t xml:space="preserve"> </w:t>
      </w:r>
      <w:proofErr w:type="spellStart"/>
      <w:r>
        <w:t>juridique</w:t>
      </w:r>
      <w:proofErr w:type="spellEnd"/>
      <w:r>
        <w:t xml:space="preserve">) et </w:t>
      </w:r>
      <w:proofErr w:type="spellStart"/>
      <w:r>
        <w:t>d’enregistrement</w:t>
      </w:r>
      <w:proofErr w:type="spellEnd"/>
      <w:r>
        <w:t xml:space="preserve"> pour </w:t>
      </w:r>
      <w:proofErr w:type="spellStart"/>
      <w:r>
        <w:t>une</w:t>
      </w:r>
      <w:proofErr w:type="spellEnd"/>
      <w:r>
        <w:t xml:space="preserve"> part. </w:t>
      </w:r>
      <w:proofErr w:type="spellStart"/>
      <w:r>
        <w:t>Ce</w:t>
      </w:r>
      <w:proofErr w:type="spellEnd"/>
      <w:r>
        <w:t xml:space="preserve"> dernier </w:t>
      </w:r>
      <w:proofErr w:type="spellStart"/>
      <w:r>
        <w:t>est</w:t>
      </w:r>
      <w:proofErr w:type="spellEnd"/>
      <w:r>
        <w:t xml:space="preserve"> multiple par pays et </w:t>
      </w:r>
      <w:proofErr w:type="spellStart"/>
      <w:r>
        <w:t>ici</w:t>
      </w:r>
      <w:proofErr w:type="spellEnd"/>
      <w:r>
        <w:t xml:space="preserve"> </w:t>
      </w:r>
      <w:proofErr w:type="spellStart"/>
      <w:r>
        <w:t>il</w:t>
      </w:r>
      <w:proofErr w:type="spellEnd"/>
      <w:r>
        <w:t xml:space="preserve"> </w:t>
      </w:r>
      <w:proofErr w:type="spellStart"/>
      <w:r>
        <w:t>s’agit</w:t>
      </w:r>
      <w:proofErr w:type="spellEnd"/>
      <w:r>
        <w:t xml:space="preserve"> de </w:t>
      </w:r>
      <w:proofErr w:type="spellStart"/>
      <w:r>
        <w:t>droit</w:t>
      </w:r>
      <w:proofErr w:type="spellEnd"/>
      <w:r>
        <w:t xml:space="preserve"> à </w:t>
      </w:r>
      <w:proofErr w:type="spellStart"/>
      <w:r>
        <w:t>être</w:t>
      </w:r>
      <w:proofErr w:type="spellEnd"/>
      <w:r>
        <w:t xml:space="preserve"> </w:t>
      </w:r>
      <w:proofErr w:type="spellStart"/>
      <w:r>
        <w:t>commercialisé</w:t>
      </w:r>
      <w:proofErr w:type="spellEnd"/>
      <w:r>
        <w:t xml:space="preserve"> </w:t>
      </w:r>
      <w:proofErr w:type="spellStart"/>
      <w:r>
        <w:t>dans</w:t>
      </w:r>
      <w:proofErr w:type="spellEnd"/>
      <w:r>
        <w:t xml:space="preserve"> un pays.</w:t>
      </w:r>
    </w:p>
    <w:p w14:paraId="5594DBA9" w14:textId="265729D0" w:rsidR="00171730" w:rsidRDefault="00171730">
      <w:pPr>
        <w:pStyle w:val="Commentaire"/>
      </w:pPr>
      <w:bookmarkStart w:id="4" w:name="_GoBack"/>
      <w:bookmarkEnd w:id="4"/>
    </w:p>
  </w:comment>
  <w:comment w:id="5" w:author="Romain DEVAI" w:date="2017-02-07T16:46:00Z" w:initials="RD">
    <w:p w14:paraId="632D7306" w14:textId="77777777" w:rsidR="00A66A4C" w:rsidRDefault="00A66A4C">
      <w:pPr>
        <w:pStyle w:val="Commentaire"/>
      </w:pPr>
      <w:r>
        <w:rPr>
          <w:rStyle w:val="Marquedannotation"/>
        </w:rPr>
        <w:annotationRef/>
      </w:r>
      <w:r>
        <w:t>Default HL PBFT to be used</w:t>
      </w:r>
    </w:p>
  </w:comment>
  <w:comment w:id="8" w:author="Romain DEVAI" w:date="2017-02-07T16:49:00Z" w:initials="RD">
    <w:p w14:paraId="66877C8F" w14:textId="7D860B96" w:rsidR="00690F69" w:rsidRDefault="00690F69">
      <w:pPr>
        <w:pStyle w:val="Commentaire"/>
      </w:pPr>
      <w:r>
        <w:rPr>
          <w:rStyle w:val="Marquedannotation"/>
        </w:rPr>
        <w:annotationRef/>
      </w:r>
      <w:r>
        <w:t xml:space="preserve">Distinction à clarifier: </w:t>
      </w:r>
      <w:proofErr w:type="spellStart"/>
      <w:r>
        <w:t>compartiments</w:t>
      </w:r>
      <w:proofErr w:type="spellEnd"/>
      <w:r>
        <w:t xml:space="preserve"> / parts (C, D) ?</w:t>
      </w:r>
    </w:p>
  </w:comment>
  <w:comment w:id="9" w:author="Romain DEVAI" w:date="2017-02-07T16:54:00Z" w:initials="RD">
    <w:p w14:paraId="13D7395E" w14:textId="11855699" w:rsidR="00776F92" w:rsidRDefault="00776F92">
      <w:pPr>
        <w:pStyle w:val="Commentaire"/>
      </w:pPr>
      <w:r>
        <w:rPr>
          <w:rStyle w:val="Marquedannotation"/>
        </w:rPr>
        <w:annotationRef/>
      </w:r>
      <w:r>
        <w:t>Why not ?</w:t>
      </w:r>
    </w:p>
  </w:comment>
  <w:comment w:id="10" w:author="Romain DEVAI" w:date="2017-02-07T16:55:00Z" w:initials="RD">
    <w:p w14:paraId="4357DF35" w14:textId="293E966F" w:rsidR="00776F92" w:rsidRDefault="00776F92">
      <w:pPr>
        <w:pStyle w:val="Commentaire"/>
      </w:pPr>
      <w:r>
        <w:rPr>
          <w:rStyle w:val="Marquedannotation"/>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86D7BF" w15:done="0"/>
  <w15:commentEx w15:paraId="33A52FF4" w15:done="0"/>
  <w15:commentEx w15:paraId="632D7306" w15:done="0"/>
  <w15:commentEx w15:paraId="66877C8F" w15:done="0"/>
  <w15:commentEx w15:paraId="13D7395E" w15:done="0"/>
  <w15:commentEx w15:paraId="4357DF3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DC5E71" w14:textId="77777777" w:rsidR="009A7A72" w:rsidRDefault="009A7A72" w:rsidP="00A82118">
      <w:pPr>
        <w:spacing w:after="0" w:line="240" w:lineRule="auto"/>
      </w:pPr>
      <w:r>
        <w:separator/>
      </w:r>
    </w:p>
  </w:endnote>
  <w:endnote w:type="continuationSeparator" w:id="0">
    <w:p w14:paraId="6C56F4F9" w14:textId="77777777" w:rsidR="009A7A72" w:rsidRDefault="009A7A72" w:rsidP="00A82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egoe UI">
    <w:altName w:val="Courier New"/>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DD6035" w14:textId="77777777" w:rsidR="00341596" w:rsidRDefault="00341596">
    <w:pPr>
      <w:pStyle w:val="Pieddepage"/>
    </w:pPr>
    <w:r w:rsidRPr="004D3AAB">
      <w:rPr>
        <w:i/>
        <w:sz w:val="18"/>
        <w:szCs w:val="18"/>
      </w:rPr>
      <w:t>TheFundsChain</w:t>
    </w:r>
    <w:r w:rsidRPr="004D3AAB">
      <w:rPr>
        <w:sz w:val="18"/>
        <w:szCs w:val="18"/>
      </w:rPr>
      <w:t xml:space="preserve"> - Copyright </w:t>
    </w:r>
    <w:r>
      <w:rPr>
        <w:sz w:val="18"/>
        <w:szCs w:val="18"/>
      </w:rPr>
      <w:t xml:space="preserve">Advisam &amp; Tenor Finance - 2016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197FB2" w14:textId="77777777" w:rsidR="009A7A72" w:rsidRDefault="009A7A72" w:rsidP="00A82118">
      <w:pPr>
        <w:spacing w:after="0" w:line="240" w:lineRule="auto"/>
      </w:pPr>
      <w:r>
        <w:separator/>
      </w:r>
    </w:p>
  </w:footnote>
  <w:footnote w:type="continuationSeparator" w:id="0">
    <w:p w14:paraId="190258BB" w14:textId="77777777" w:rsidR="009A7A72" w:rsidRDefault="009A7A72" w:rsidP="00A8211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5380DA" w14:textId="77777777" w:rsidR="00341596" w:rsidRDefault="00341596">
    <w:pPr>
      <w:pStyle w:val="En-tte"/>
    </w:pPr>
    <w:r>
      <w:rPr>
        <w:noProof/>
        <w:lang w:val="fr-FR" w:eastAsia="fr-FR"/>
      </w:rPr>
      <w:drawing>
        <wp:anchor distT="0" distB="0" distL="114300" distR="114300" simplePos="0" relativeHeight="251658240" behindDoc="0" locked="0" layoutInCell="1" allowOverlap="1" wp14:anchorId="1EA8C116" wp14:editId="4B042010">
          <wp:simplePos x="0" y="0"/>
          <wp:positionH relativeFrom="column">
            <wp:posOffset>5653405</wp:posOffset>
          </wp:positionH>
          <wp:positionV relativeFrom="paragraph">
            <wp:posOffset>-268605</wp:posOffset>
          </wp:positionV>
          <wp:extent cx="809625" cy="604999"/>
          <wp:effectExtent l="0" t="0" r="0" b="5080"/>
          <wp:wrapNone/>
          <wp:docPr id="6" name="Image 6" descr="C:\Users\root\AppData\Local\Microsoft\Windows\INetCacheContent.Word\fc314c_62f6c38ff5064bab95b486882a3045cb-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root\AppData\Local\Microsoft\Windows\INetCacheContent.Word\fc314c_62f6c38ff5064bab95b486882a3045cb-mv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604999"/>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DLT for the Asset Management Industry – Detailed POC requirements series</w:t>
    </w:r>
  </w:p>
  <w:p w14:paraId="5382EACF" w14:textId="77777777" w:rsidR="00341596" w:rsidRDefault="00341596">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F2873"/>
    <w:multiLevelType w:val="hybridMultilevel"/>
    <w:tmpl w:val="59E2CBFA"/>
    <w:lvl w:ilvl="0" w:tplc="67189D9C">
      <w:numFmt w:val="bullet"/>
      <w:lvlText w:val="-"/>
      <w:lvlJc w:val="left"/>
      <w:pPr>
        <w:ind w:left="720" w:hanging="360"/>
      </w:pPr>
      <w:rPr>
        <w:rFonts w:ascii="Calibri" w:eastAsiaTheme="minorHAnsi" w:hAnsi="Calibri" w:cs="Calibri" w:hint="default"/>
      </w:rPr>
    </w:lvl>
    <w:lvl w:ilvl="1" w:tplc="040C001B">
      <w:start w:val="1"/>
      <w:numFmt w:val="lowerRoman"/>
      <w:lvlText w:val="%2."/>
      <w:lvlJc w:val="righ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A9E2078"/>
    <w:multiLevelType w:val="hybridMultilevel"/>
    <w:tmpl w:val="39F845A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CD215D7"/>
    <w:multiLevelType w:val="hybridMultilevel"/>
    <w:tmpl w:val="03D2C8B0"/>
    <w:lvl w:ilvl="0" w:tplc="D8D6223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85E14A9"/>
    <w:multiLevelType w:val="hybridMultilevel"/>
    <w:tmpl w:val="BC440CAE"/>
    <w:lvl w:ilvl="0" w:tplc="67189D9C">
      <w:numFmt w:val="bullet"/>
      <w:lvlText w:val="-"/>
      <w:lvlJc w:val="left"/>
      <w:pPr>
        <w:ind w:left="720" w:hanging="360"/>
      </w:pPr>
      <w:rPr>
        <w:rFonts w:ascii="Calibri" w:eastAsiaTheme="minorHAnsi" w:hAnsi="Calibri" w:cs="Calibri" w:hint="default"/>
      </w:rPr>
    </w:lvl>
    <w:lvl w:ilvl="1" w:tplc="67189D9C">
      <w:numFmt w:val="bullet"/>
      <w:lvlText w:val="-"/>
      <w:lvlJc w:val="left"/>
      <w:pPr>
        <w:ind w:left="1440" w:hanging="360"/>
      </w:pPr>
      <w:rPr>
        <w:rFonts w:ascii="Calibri" w:eastAsiaTheme="minorHAnsi" w:hAnsi="Calibri" w:cs="Calibri"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F6330B5"/>
    <w:multiLevelType w:val="hybridMultilevel"/>
    <w:tmpl w:val="9D60F524"/>
    <w:lvl w:ilvl="0" w:tplc="040C000F">
      <w:start w:val="1"/>
      <w:numFmt w:val="decimal"/>
      <w:lvlText w:val="%1."/>
      <w:lvlJc w:val="left"/>
      <w:pPr>
        <w:ind w:left="720" w:hanging="360"/>
      </w:pPr>
      <w:rPr>
        <w:rFonts w:hint="default"/>
      </w:rPr>
    </w:lvl>
    <w:lvl w:ilvl="1" w:tplc="040C001B">
      <w:start w:val="1"/>
      <w:numFmt w:val="lowerRoman"/>
      <w:lvlText w:val="%2."/>
      <w:lvlJc w:val="righ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E8B27E4"/>
    <w:multiLevelType w:val="hybridMultilevel"/>
    <w:tmpl w:val="15F4853C"/>
    <w:lvl w:ilvl="0" w:tplc="67189D9C">
      <w:numFmt w:val="bullet"/>
      <w:lvlText w:val="-"/>
      <w:lvlJc w:val="left"/>
      <w:pPr>
        <w:ind w:left="720" w:hanging="360"/>
      </w:pPr>
      <w:rPr>
        <w:rFonts w:ascii="Calibri" w:eastAsiaTheme="minorHAnsi" w:hAnsi="Calibri" w:cs="Calibri" w:hint="default"/>
      </w:rPr>
    </w:lvl>
    <w:lvl w:ilvl="1" w:tplc="67189D9C">
      <w:numFmt w:val="bullet"/>
      <w:lvlText w:val="-"/>
      <w:lvlJc w:val="left"/>
      <w:pPr>
        <w:ind w:left="1440" w:hanging="360"/>
      </w:pPr>
      <w:rPr>
        <w:rFonts w:ascii="Calibri" w:eastAsiaTheme="minorHAnsi" w:hAnsi="Calibri" w:cs="Calibri"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1B33DDC"/>
    <w:multiLevelType w:val="hybridMultilevel"/>
    <w:tmpl w:val="A7C6DD50"/>
    <w:lvl w:ilvl="0" w:tplc="67189D9C">
      <w:numFmt w:val="bullet"/>
      <w:lvlText w:val="-"/>
      <w:lvlJc w:val="left"/>
      <w:pPr>
        <w:ind w:left="720" w:hanging="360"/>
      </w:pPr>
      <w:rPr>
        <w:rFonts w:ascii="Calibri" w:eastAsiaTheme="minorHAnsi" w:hAnsi="Calibri" w:cs="Calibri" w:hint="default"/>
      </w:rPr>
    </w:lvl>
    <w:lvl w:ilvl="1" w:tplc="67189D9C">
      <w:numFmt w:val="bullet"/>
      <w:lvlText w:val="-"/>
      <w:lvlJc w:val="left"/>
      <w:pPr>
        <w:ind w:left="1440" w:hanging="360"/>
      </w:pPr>
      <w:rPr>
        <w:rFonts w:ascii="Calibri" w:eastAsiaTheme="minorHAnsi" w:hAnsi="Calibri" w:cs="Calibri"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61025A2"/>
    <w:multiLevelType w:val="hybridMultilevel"/>
    <w:tmpl w:val="E6AE1E08"/>
    <w:lvl w:ilvl="0" w:tplc="67189D9C">
      <w:numFmt w:val="bullet"/>
      <w:lvlText w:val="-"/>
      <w:lvlJc w:val="left"/>
      <w:pPr>
        <w:ind w:left="720" w:hanging="360"/>
      </w:pPr>
      <w:rPr>
        <w:rFonts w:ascii="Calibri" w:eastAsiaTheme="minorHAnsi" w:hAnsi="Calibri" w:cs="Calibri" w:hint="default"/>
      </w:rPr>
    </w:lvl>
    <w:lvl w:ilvl="1" w:tplc="67189D9C">
      <w:numFmt w:val="bullet"/>
      <w:lvlText w:val="-"/>
      <w:lvlJc w:val="left"/>
      <w:pPr>
        <w:ind w:left="1440" w:hanging="360"/>
      </w:pPr>
      <w:rPr>
        <w:rFonts w:ascii="Calibri" w:eastAsiaTheme="minorHAnsi" w:hAnsi="Calibri" w:cs="Calibri"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68765FB"/>
    <w:multiLevelType w:val="hybridMultilevel"/>
    <w:tmpl w:val="34702F4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3"/>
  </w:num>
  <w:num w:numId="5">
    <w:abstractNumId w:val="6"/>
  </w:num>
  <w:num w:numId="6">
    <w:abstractNumId w:val="5"/>
  </w:num>
  <w:num w:numId="7">
    <w:abstractNumId w:val="1"/>
  </w:num>
  <w:num w:numId="8">
    <w:abstractNumId w:val="4"/>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main DEVAI">
    <w15:presenceInfo w15:providerId="None" w15:userId="Romain DEVA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7EB"/>
    <w:rsid w:val="0001390F"/>
    <w:rsid w:val="00032003"/>
    <w:rsid w:val="00033B0B"/>
    <w:rsid w:val="0005028D"/>
    <w:rsid w:val="000C6914"/>
    <w:rsid w:val="000D339B"/>
    <w:rsid w:val="000F56BB"/>
    <w:rsid w:val="00127BF2"/>
    <w:rsid w:val="00136EE2"/>
    <w:rsid w:val="00144382"/>
    <w:rsid w:val="001526A9"/>
    <w:rsid w:val="00166BC8"/>
    <w:rsid w:val="00171730"/>
    <w:rsid w:val="00196A71"/>
    <w:rsid w:val="0019709B"/>
    <w:rsid w:val="001A7785"/>
    <w:rsid w:val="001B1F4D"/>
    <w:rsid w:val="001D668B"/>
    <w:rsid w:val="00254D55"/>
    <w:rsid w:val="00284E54"/>
    <w:rsid w:val="002B53D4"/>
    <w:rsid w:val="002E6343"/>
    <w:rsid w:val="00312F1D"/>
    <w:rsid w:val="00330E78"/>
    <w:rsid w:val="00341596"/>
    <w:rsid w:val="00350C18"/>
    <w:rsid w:val="00361951"/>
    <w:rsid w:val="00373019"/>
    <w:rsid w:val="003831D5"/>
    <w:rsid w:val="00392852"/>
    <w:rsid w:val="003F3B7A"/>
    <w:rsid w:val="00444462"/>
    <w:rsid w:val="00467E22"/>
    <w:rsid w:val="00491135"/>
    <w:rsid w:val="0050197E"/>
    <w:rsid w:val="005040FE"/>
    <w:rsid w:val="0051297E"/>
    <w:rsid w:val="00531D20"/>
    <w:rsid w:val="00584266"/>
    <w:rsid w:val="00594E93"/>
    <w:rsid w:val="005B26EA"/>
    <w:rsid w:val="005E2084"/>
    <w:rsid w:val="005E27EB"/>
    <w:rsid w:val="005E2CEC"/>
    <w:rsid w:val="005F1C0E"/>
    <w:rsid w:val="0066051A"/>
    <w:rsid w:val="00690F69"/>
    <w:rsid w:val="00691744"/>
    <w:rsid w:val="006947F3"/>
    <w:rsid w:val="00695DE7"/>
    <w:rsid w:val="006C096D"/>
    <w:rsid w:val="006C2221"/>
    <w:rsid w:val="006D61F3"/>
    <w:rsid w:val="006F6F47"/>
    <w:rsid w:val="007252A7"/>
    <w:rsid w:val="00776F92"/>
    <w:rsid w:val="00785F9D"/>
    <w:rsid w:val="007869B4"/>
    <w:rsid w:val="007961F6"/>
    <w:rsid w:val="007C061D"/>
    <w:rsid w:val="008401B4"/>
    <w:rsid w:val="008467AA"/>
    <w:rsid w:val="00894B24"/>
    <w:rsid w:val="008A0E76"/>
    <w:rsid w:val="008F4EB7"/>
    <w:rsid w:val="0091006D"/>
    <w:rsid w:val="00924A33"/>
    <w:rsid w:val="009363B0"/>
    <w:rsid w:val="00974C92"/>
    <w:rsid w:val="009A7A72"/>
    <w:rsid w:val="009B6A64"/>
    <w:rsid w:val="00A0644D"/>
    <w:rsid w:val="00A06B13"/>
    <w:rsid w:val="00A20592"/>
    <w:rsid w:val="00A33A03"/>
    <w:rsid w:val="00A43F2B"/>
    <w:rsid w:val="00A55277"/>
    <w:rsid w:val="00A613B5"/>
    <w:rsid w:val="00A66A4C"/>
    <w:rsid w:val="00A82118"/>
    <w:rsid w:val="00A9385E"/>
    <w:rsid w:val="00AA0E72"/>
    <w:rsid w:val="00AB3EA8"/>
    <w:rsid w:val="00AB60B5"/>
    <w:rsid w:val="00AE020A"/>
    <w:rsid w:val="00AE25DD"/>
    <w:rsid w:val="00AE7276"/>
    <w:rsid w:val="00B07D9B"/>
    <w:rsid w:val="00B24EF5"/>
    <w:rsid w:val="00B75F8A"/>
    <w:rsid w:val="00B93897"/>
    <w:rsid w:val="00BB1670"/>
    <w:rsid w:val="00BC2C3E"/>
    <w:rsid w:val="00BC31BD"/>
    <w:rsid w:val="00BE78BB"/>
    <w:rsid w:val="00BF53A1"/>
    <w:rsid w:val="00C16B81"/>
    <w:rsid w:val="00C30FD1"/>
    <w:rsid w:val="00C32AA2"/>
    <w:rsid w:val="00C72AF8"/>
    <w:rsid w:val="00C948D0"/>
    <w:rsid w:val="00CA1F4A"/>
    <w:rsid w:val="00CA4008"/>
    <w:rsid w:val="00CC4BFF"/>
    <w:rsid w:val="00CD01AB"/>
    <w:rsid w:val="00CD7CF7"/>
    <w:rsid w:val="00CF35C7"/>
    <w:rsid w:val="00D0421C"/>
    <w:rsid w:val="00D664D6"/>
    <w:rsid w:val="00D734F1"/>
    <w:rsid w:val="00D80633"/>
    <w:rsid w:val="00D86426"/>
    <w:rsid w:val="00DE2029"/>
    <w:rsid w:val="00DE7EC4"/>
    <w:rsid w:val="00DF069F"/>
    <w:rsid w:val="00E13260"/>
    <w:rsid w:val="00E14DD5"/>
    <w:rsid w:val="00EA7AA8"/>
    <w:rsid w:val="00EE0AE1"/>
    <w:rsid w:val="00F0674A"/>
    <w:rsid w:val="00F13401"/>
    <w:rsid w:val="00F26DAE"/>
    <w:rsid w:val="00F33FED"/>
    <w:rsid w:val="00F34846"/>
    <w:rsid w:val="00F4442E"/>
    <w:rsid w:val="00F52A06"/>
    <w:rsid w:val="00F53187"/>
    <w:rsid w:val="00F81AFC"/>
    <w:rsid w:val="00F92B9C"/>
    <w:rsid w:val="00FA4A5C"/>
    <w:rsid w:val="00FB72B0"/>
    <w:rsid w:val="00FD4F13"/>
    <w:rsid w:val="00FE052D"/>
    <w:rsid w:val="00FE75A3"/>
    <w:rsid w:val="00FF19F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CF5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E0AE1"/>
    <w:pPr>
      <w:ind w:left="720"/>
      <w:contextualSpacing/>
    </w:pPr>
  </w:style>
  <w:style w:type="table" w:styleId="Grille">
    <w:name w:val="Table Grid"/>
    <w:basedOn w:val="TableauNormal"/>
    <w:uiPriority w:val="39"/>
    <w:rsid w:val="00DE20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A82118"/>
    <w:pPr>
      <w:tabs>
        <w:tab w:val="center" w:pos="4536"/>
        <w:tab w:val="right" w:pos="9072"/>
      </w:tabs>
      <w:spacing w:after="0" w:line="240" w:lineRule="auto"/>
    </w:pPr>
  </w:style>
  <w:style w:type="character" w:customStyle="1" w:styleId="En-tteCar">
    <w:name w:val="En-tête Car"/>
    <w:basedOn w:val="Policepardfaut"/>
    <w:link w:val="En-tte"/>
    <w:uiPriority w:val="99"/>
    <w:rsid w:val="00A82118"/>
    <w:rPr>
      <w:lang w:val="en-US"/>
    </w:rPr>
  </w:style>
  <w:style w:type="paragraph" w:styleId="Pieddepage">
    <w:name w:val="footer"/>
    <w:basedOn w:val="Normal"/>
    <w:link w:val="PieddepageCar"/>
    <w:uiPriority w:val="99"/>
    <w:unhideWhenUsed/>
    <w:rsid w:val="00A821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82118"/>
    <w:rPr>
      <w:lang w:val="en-US"/>
    </w:rPr>
  </w:style>
  <w:style w:type="character" w:styleId="Lienhypertexte">
    <w:name w:val="Hyperlink"/>
    <w:basedOn w:val="Policepardfaut"/>
    <w:uiPriority w:val="99"/>
    <w:unhideWhenUsed/>
    <w:rsid w:val="0001390F"/>
    <w:rPr>
      <w:color w:val="0563C1" w:themeColor="hyperlink"/>
      <w:u w:val="single"/>
    </w:rPr>
  </w:style>
  <w:style w:type="character" w:styleId="Marquedannotation">
    <w:name w:val="annotation reference"/>
    <w:basedOn w:val="Policepardfaut"/>
    <w:uiPriority w:val="99"/>
    <w:semiHidden/>
    <w:unhideWhenUsed/>
    <w:rsid w:val="00A66A4C"/>
    <w:rPr>
      <w:sz w:val="16"/>
      <w:szCs w:val="16"/>
    </w:rPr>
  </w:style>
  <w:style w:type="paragraph" w:styleId="Commentaire">
    <w:name w:val="annotation text"/>
    <w:basedOn w:val="Normal"/>
    <w:link w:val="CommentaireCar"/>
    <w:uiPriority w:val="99"/>
    <w:semiHidden/>
    <w:unhideWhenUsed/>
    <w:rsid w:val="00A66A4C"/>
    <w:pPr>
      <w:spacing w:line="240" w:lineRule="auto"/>
    </w:pPr>
    <w:rPr>
      <w:sz w:val="20"/>
      <w:szCs w:val="20"/>
    </w:rPr>
  </w:style>
  <w:style w:type="character" w:customStyle="1" w:styleId="CommentaireCar">
    <w:name w:val="Commentaire Car"/>
    <w:basedOn w:val="Policepardfaut"/>
    <w:link w:val="Commentaire"/>
    <w:uiPriority w:val="99"/>
    <w:semiHidden/>
    <w:rsid w:val="00A66A4C"/>
    <w:rPr>
      <w:sz w:val="20"/>
      <w:szCs w:val="20"/>
      <w:lang w:val="en-US"/>
    </w:rPr>
  </w:style>
  <w:style w:type="paragraph" w:styleId="Objetducommentaire">
    <w:name w:val="annotation subject"/>
    <w:basedOn w:val="Commentaire"/>
    <w:next w:val="Commentaire"/>
    <w:link w:val="ObjetducommentaireCar"/>
    <w:uiPriority w:val="99"/>
    <w:semiHidden/>
    <w:unhideWhenUsed/>
    <w:rsid w:val="00A66A4C"/>
    <w:rPr>
      <w:b/>
      <w:bCs/>
    </w:rPr>
  </w:style>
  <w:style w:type="character" w:customStyle="1" w:styleId="ObjetducommentaireCar">
    <w:name w:val="Objet du commentaire Car"/>
    <w:basedOn w:val="CommentaireCar"/>
    <w:link w:val="Objetducommentaire"/>
    <w:uiPriority w:val="99"/>
    <w:semiHidden/>
    <w:rsid w:val="00A66A4C"/>
    <w:rPr>
      <w:b/>
      <w:bCs/>
      <w:sz w:val="20"/>
      <w:szCs w:val="20"/>
      <w:lang w:val="en-US"/>
    </w:rPr>
  </w:style>
  <w:style w:type="paragraph" w:styleId="Textedebulles">
    <w:name w:val="Balloon Text"/>
    <w:basedOn w:val="Normal"/>
    <w:link w:val="TextedebullesCar"/>
    <w:uiPriority w:val="99"/>
    <w:semiHidden/>
    <w:unhideWhenUsed/>
    <w:rsid w:val="00A66A4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66A4C"/>
    <w:rPr>
      <w:rFonts w:ascii="Segoe UI" w:hAnsi="Segoe UI" w:cs="Segoe UI"/>
      <w:sz w:val="18"/>
      <w:szCs w:val="18"/>
      <w:lang w:val="en-US"/>
    </w:rPr>
  </w:style>
  <w:style w:type="character" w:styleId="Lienhypertextesuivi">
    <w:name w:val="FollowedHyperlink"/>
    <w:basedOn w:val="Policepardfaut"/>
    <w:uiPriority w:val="99"/>
    <w:semiHidden/>
    <w:unhideWhenUsed/>
    <w:rsid w:val="00776F92"/>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E0AE1"/>
    <w:pPr>
      <w:ind w:left="720"/>
      <w:contextualSpacing/>
    </w:pPr>
  </w:style>
  <w:style w:type="table" w:styleId="Grille">
    <w:name w:val="Table Grid"/>
    <w:basedOn w:val="TableauNormal"/>
    <w:uiPriority w:val="39"/>
    <w:rsid w:val="00DE20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A82118"/>
    <w:pPr>
      <w:tabs>
        <w:tab w:val="center" w:pos="4536"/>
        <w:tab w:val="right" w:pos="9072"/>
      </w:tabs>
      <w:spacing w:after="0" w:line="240" w:lineRule="auto"/>
    </w:pPr>
  </w:style>
  <w:style w:type="character" w:customStyle="1" w:styleId="En-tteCar">
    <w:name w:val="En-tête Car"/>
    <w:basedOn w:val="Policepardfaut"/>
    <w:link w:val="En-tte"/>
    <w:uiPriority w:val="99"/>
    <w:rsid w:val="00A82118"/>
    <w:rPr>
      <w:lang w:val="en-US"/>
    </w:rPr>
  </w:style>
  <w:style w:type="paragraph" w:styleId="Pieddepage">
    <w:name w:val="footer"/>
    <w:basedOn w:val="Normal"/>
    <w:link w:val="PieddepageCar"/>
    <w:uiPriority w:val="99"/>
    <w:unhideWhenUsed/>
    <w:rsid w:val="00A821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82118"/>
    <w:rPr>
      <w:lang w:val="en-US"/>
    </w:rPr>
  </w:style>
  <w:style w:type="character" w:styleId="Lienhypertexte">
    <w:name w:val="Hyperlink"/>
    <w:basedOn w:val="Policepardfaut"/>
    <w:uiPriority w:val="99"/>
    <w:unhideWhenUsed/>
    <w:rsid w:val="0001390F"/>
    <w:rPr>
      <w:color w:val="0563C1" w:themeColor="hyperlink"/>
      <w:u w:val="single"/>
    </w:rPr>
  </w:style>
  <w:style w:type="character" w:styleId="Marquedannotation">
    <w:name w:val="annotation reference"/>
    <w:basedOn w:val="Policepardfaut"/>
    <w:uiPriority w:val="99"/>
    <w:semiHidden/>
    <w:unhideWhenUsed/>
    <w:rsid w:val="00A66A4C"/>
    <w:rPr>
      <w:sz w:val="16"/>
      <w:szCs w:val="16"/>
    </w:rPr>
  </w:style>
  <w:style w:type="paragraph" w:styleId="Commentaire">
    <w:name w:val="annotation text"/>
    <w:basedOn w:val="Normal"/>
    <w:link w:val="CommentaireCar"/>
    <w:uiPriority w:val="99"/>
    <w:semiHidden/>
    <w:unhideWhenUsed/>
    <w:rsid w:val="00A66A4C"/>
    <w:pPr>
      <w:spacing w:line="240" w:lineRule="auto"/>
    </w:pPr>
    <w:rPr>
      <w:sz w:val="20"/>
      <w:szCs w:val="20"/>
    </w:rPr>
  </w:style>
  <w:style w:type="character" w:customStyle="1" w:styleId="CommentaireCar">
    <w:name w:val="Commentaire Car"/>
    <w:basedOn w:val="Policepardfaut"/>
    <w:link w:val="Commentaire"/>
    <w:uiPriority w:val="99"/>
    <w:semiHidden/>
    <w:rsid w:val="00A66A4C"/>
    <w:rPr>
      <w:sz w:val="20"/>
      <w:szCs w:val="20"/>
      <w:lang w:val="en-US"/>
    </w:rPr>
  </w:style>
  <w:style w:type="paragraph" w:styleId="Objetducommentaire">
    <w:name w:val="annotation subject"/>
    <w:basedOn w:val="Commentaire"/>
    <w:next w:val="Commentaire"/>
    <w:link w:val="ObjetducommentaireCar"/>
    <w:uiPriority w:val="99"/>
    <w:semiHidden/>
    <w:unhideWhenUsed/>
    <w:rsid w:val="00A66A4C"/>
    <w:rPr>
      <w:b/>
      <w:bCs/>
    </w:rPr>
  </w:style>
  <w:style w:type="character" w:customStyle="1" w:styleId="ObjetducommentaireCar">
    <w:name w:val="Objet du commentaire Car"/>
    <w:basedOn w:val="CommentaireCar"/>
    <w:link w:val="Objetducommentaire"/>
    <w:uiPriority w:val="99"/>
    <w:semiHidden/>
    <w:rsid w:val="00A66A4C"/>
    <w:rPr>
      <w:b/>
      <w:bCs/>
      <w:sz w:val="20"/>
      <w:szCs w:val="20"/>
      <w:lang w:val="en-US"/>
    </w:rPr>
  </w:style>
  <w:style w:type="paragraph" w:styleId="Textedebulles">
    <w:name w:val="Balloon Text"/>
    <w:basedOn w:val="Normal"/>
    <w:link w:val="TextedebullesCar"/>
    <w:uiPriority w:val="99"/>
    <w:semiHidden/>
    <w:unhideWhenUsed/>
    <w:rsid w:val="00A66A4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66A4C"/>
    <w:rPr>
      <w:rFonts w:ascii="Segoe UI" w:hAnsi="Segoe UI" w:cs="Segoe UI"/>
      <w:sz w:val="18"/>
      <w:szCs w:val="18"/>
      <w:lang w:val="en-US"/>
    </w:rPr>
  </w:style>
  <w:style w:type="character" w:styleId="Lienhypertextesuivi">
    <w:name w:val="FollowedHyperlink"/>
    <w:basedOn w:val="Policepardfaut"/>
    <w:uiPriority w:val="99"/>
    <w:semiHidden/>
    <w:unhideWhenUsed/>
    <w:rsid w:val="00776F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5"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s://github.com/hyperledger-archives/fabric/wiki/Custom-Events-High-level-specification"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3944</TotalTime>
  <Pages>10</Pages>
  <Words>2466</Words>
  <Characters>13566</Characters>
  <Application>Microsoft Macintosh Word</Application>
  <DocSecurity>0</DocSecurity>
  <Lines>113</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BIDON</dc:creator>
  <cp:keywords/>
  <dc:description/>
  <cp:lastModifiedBy>Olivier Bramat</cp:lastModifiedBy>
  <cp:revision>87</cp:revision>
  <dcterms:created xsi:type="dcterms:W3CDTF">2016-11-04T18:45:00Z</dcterms:created>
  <dcterms:modified xsi:type="dcterms:W3CDTF">2017-02-08T20:22:00Z</dcterms:modified>
</cp:coreProperties>
</file>