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73FFA" w14:textId="77777777" w:rsidR="000A2D77" w:rsidRDefault="00584853">
      <w:pPr>
        <w:pStyle w:val="Titre"/>
        <w:jc w:val="center"/>
      </w:pPr>
      <w:bookmarkStart w:id="0" w:name="_54y3l8lt4eu2" w:colFirst="0" w:colLast="0"/>
      <w:bookmarkStart w:id="1" w:name="_GoBack"/>
      <w:bookmarkEnd w:id="0"/>
      <w:bookmarkEnd w:id="1"/>
      <w:r>
        <w:t>Enabling expiration of identities in Hyperledger Fabric</w:t>
      </w:r>
    </w:p>
    <w:p w14:paraId="796E45CA" w14:textId="77777777" w:rsidR="000A2D77" w:rsidRPr="00584853" w:rsidRDefault="00584853">
      <w:pPr>
        <w:jc w:val="center"/>
        <w:rPr>
          <w:lang w:val="fr-FR"/>
        </w:rPr>
      </w:pPr>
      <w:r w:rsidRPr="00584853">
        <w:rPr>
          <w:lang w:val="fr-FR"/>
        </w:rPr>
        <w:t>E. Androulaki, A. De Caro, J.Yellic, M. Vukolic</w:t>
      </w:r>
    </w:p>
    <w:p w14:paraId="16784CC6" w14:textId="77777777" w:rsidR="000A2D77" w:rsidRPr="00584853" w:rsidRDefault="000A2D77">
      <w:pPr>
        <w:jc w:val="center"/>
        <w:rPr>
          <w:lang w:val="fr-FR"/>
        </w:rPr>
      </w:pPr>
    </w:p>
    <w:p w14:paraId="2025FB1C" w14:textId="77777777" w:rsidR="000A2D77" w:rsidRDefault="00584853">
      <w:pPr>
        <w:jc w:val="center"/>
      </w:pPr>
      <w:r>
        <w:t>(Aims to address FAB-3698, FAB-5843)</w:t>
      </w:r>
    </w:p>
    <w:p w14:paraId="6C1F16F8" w14:textId="77777777" w:rsidR="000A2D77" w:rsidRDefault="000A2D77"/>
    <w:p w14:paraId="7FC111F7"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 xml:space="preserve">This document aims to explore the support for identity validity w.r.t. the identity’s expiration time </w:t>
      </w:r>
      <w:r>
        <w:rPr>
          <w:color w:val="333333"/>
          <w:sz w:val="21"/>
          <w:szCs w:val="21"/>
        </w:rPr>
        <w:t xml:space="preserve">expressed by means of "real" time. It is important that we find a way around identity expiration checks as this would allow for </w:t>
      </w:r>
      <w:commentRangeStart w:id="2"/>
      <w:commentRangeStart w:id="3"/>
      <w:r>
        <w:rPr>
          <w:color w:val="333333"/>
          <w:sz w:val="21"/>
          <w:szCs w:val="21"/>
        </w:rPr>
        <w:t>reduced sizes of CRLs (as revoked certificates would not be tracked in CRLs after the certificates expire),</w:t>
      </w:r>
      <w:commentRangeEnd w:id="2"/>
      <w:r>
        <w:commentReference w:id="2"/>
      </w:r>
      <w:commentRangeEnd w:id="3"/>
      <w:r>
        <w:commentReference w:id="3"/>
      </w:r>
      <w:r>
        <w:rPr>
          <w:color w:val="333333"/>
          <w:sz w:val="21"/>
          <w:szCs w:val="21"/>
        </w:rPr>
        <w:t xml:space="preserve"> various securi</w:t>
      </w:r>
      <w:r>
        <w:rPr>
          <w:color w:val="333333"/>
          <w:sz w:val="21"/>
          <w:szCs w:val="21"/>
        </w:rPr>
        <w:t xml:space="preserve">ty-operations  enablement such as key-rotation, etc. </w:t>
      </w:r>
    </w:p>
    <w:p w14:paraId="2CDB23E6"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Conclusions about an identity having expired or not in this case would need to be the same across all committing peers who process a block an identity is included in, regardless of each peer’s local sta</w:t>
      </w:r>
      <w:r>
        <w:rPr>
          <w:color w:val="333333"/>
          <w:sz w:val="21"/>
          <w:szCs w:val="21"/>
        </w:rPr>
        <w:t xml:space="preserve">te (e.g., the time in which the peer would validate the transaction, the drift in the peer’s local clock, or the time a peer would join the network). </w:t>
      </w:r>
    </w:p>
    <w:p w14:paraId="6DFCE912"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Enabling identity expiration in Fabric would require changes to the existing MSP interface, policy evalua</w:t>
      </w:r>
      <w:r>
        <w:rPr>
          <w:color w:val="333333"/>
          <w:sz w:val="21"/>
          <w:szCs w:val="21"/>
        </w:rPr>
        <w:t xml:space="preserve">tion interface, as well as to the security checks taking place on the client/peer/orderer side during a transaction’s lifecycle. </w:t>
      </w:r>
    </w:p>
    <w:p w14:paraId="1A86526D"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p>
    <w:p w14:paraId="2E14CEE1" w14:textId="77777777" w:rsidR="000A2D77" w:rsidRDefault="00584853">
      <w:pPr>
        <w:pStyle w:val="Titre1"/>
        <w:pBdr>
          <w:top w:val="none" w:sz="0" w:space="0" w:color="auto"/>
          <w:left w:val="none" w:sz="0" w:space="0" w:color="auto"/>
          <w:bottom w:val="none" w:sz="0" w:space="0" w:color="auto"/>
          <w:right w:val="none" w:sz="0" w:space="0" w:color="auto"/>
          <w:between w:val="none" w:sz="0" w:space="0" w:color="auto"/>
        </w:pBdr>
        <w:shd w:val="clear" w:color="auto" w:fill="FFFFFF"/>
        <w:spacing w:before="160"/>
      </w:pPr>
      <w:bookmarkStart w:id="4" w:name="_enazid9xzjrk" w:colFirst="0" w:colLast="0"/>
      <w:bookmarkEnd w:id="4"/>
      <w:r>
        <w:t xml:space="preserve">1. Changes to MSP interface </w:t>
      </w:r>
    </w:p>
    <w:p w14:paraId="6F5158D0"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A9B7C6"/>
          <w:sz w:val="18"/>
          <w:szCs w:val="18"/>
        </w:rPr>
      </w:pPr>
      <w:r>
        <w:rPr>
          <w:color w:val="333333"/>
          <w:sz w:val="21"/>
          <w:szCs w:val="21"/>
        </w:rPr>
        <w:t xml:space="preserve">Changes to MSP interface to consider a timestamp at identity validation are explained in detail </w:t>
      </w:r>
      <w:r>
        <w:rPr>
          <w:color w:val="333333"/>
          <w:sz w:val="21"/>
          <w:szCs w:val="21"/>
        </w:rPr>
        <w:t xml:space="preserve">in </w:t>
      </w:r>
      <w:ins w:id="5" w:author="Yacov Manevich" w:date="2017-11-25T10:49:00Z">
        <w:r>
          <w:fldChar w:fldCharType="begin"/>
        </w:r>
        <w:r>
          <w:instrText>HYPERLINK "https://docs.google.com/document/d/1FyvjMlBFasdFlOpjcaurNG8jYipHE8ENXfdbY122mdA/edit"</w:instrText>
        </w:r>
        <w:r>
          <w:fldChar w:fldCharType="separate"/>
        </w:r>
        <w:r>
          <w:rPr>
            <w:color w:val="1155CC"/>
            <w:sz w:val="21"/>
            <w:szCs w:val="21"/>
            <w:u w:val="single"/>
          </w:rPr>
          <w:t>MSP refactoring document</w:t>
        </w:r>
        <w:r>
          <w:fldChar w:fldCharType="end"/>
        </w:r>
      </w:ins>
      <w:r>
        <w:rPr>
          <w:color w:val="333333"/>
          <w:sz w:val="21"/>
          <w:szCs w:val="21"/>
        </w:rPr>
        <w:t xml:space="preserve"> </w:t>
      </w:r>
      <w:del w:id="6" w:author="Yacov Manevich" w:date="2017-11-25T10:54:00Z">
        <w:r>
          <w:rPr>
            <w:color w:val="333333"/>
            <w:sz w:val="21"/>
            <w:szCs w:val="21"/>
          </w:rPr>
          <w:delText>(tba)</w:delText>
        </w:r>
      </w:del>
      <w:r>
        <w:rPr>
          <w:color w:val="333333"/>
          <w:sz w:val="21"/>
          <w:szCs w:val="21"/>
        </w:rPr>
        <w:t>.</w:t>
      </w:r>
    </w:p>
    <w:p w14:paraId="1EC923EB" w14:textId="77777777" w:rsidR="000A2D77" w:rsidRDefault="000A2D77">
      <w:pPr>
        <w:pStyle w:val="Titre1"/>
        <w:pBdr>
          <w:top w:val="none" w:sz="0" w:space="0" w:color="auto"/>
          <w:left w:val="none" w:sz="0" w:space="0" w:color="auto"/>
          <w:bottom w:val="none" w:sz="0" w:space="0" w:color="auto"/>
          <w:right w:val="none" w:sz="0" w:space="0" w:color="auto"/>
          <w:between w:val="none" w:sz="0" w:space="0" w:color="auto"/>
        </w:pBdr>
        <w:shd w:val="clear" w:color="auto" w:fill="FFFFFF"/>
        <w:spacing w:before="160"/>
      </w:pPr>
      <w:bookmarkStart w:id="7" w:name="_caienciqlj6h" w:colFirst="0" w:colLast="0"/>
      <w:bookmarkEnd w:id="7"/>
    </w:p>
    <w:p w14:paraId="2573A7B1" w14:textId="77777777" w:rsidR="000A2D77" w:rsidRDefault="00584853">
      <w:pPr>
        <w:pStyle w:val="Titre1"/>
        <w:pBdr>
          <w:top w:val="none" w:sz="0" w:space="0" w:color="auto"/>
          <w:left w:val="none" w:sz="0" w:space="0" w:color="auto"/>
          <w:bottom w:val="none" w:sz="0" w:space="0" w:color="auto"/>
          <w:right w:val="none" w:sz="0" w:space="0" w:color="auto"/>
          <w:between w:val="none" w:sz="0" w:space="0" w:color="auto"/>
        </w:pBdr>
        <w:shd w:val="clear" w:color="auto" w:fill="FFFFFF"/>
        <w:spacing w:before="160"/>
      </w:pPr>
      <w:bookmarkStart w:id="8" w:name="_dvca6744wlyg" w:colFirst="0" w:colLast="0"/>
      <w:bookmarkEnd w:id="8"/>
      <w:r>
        <w:t>2. Changes to Policy evaluation mechanism</w:t>
      </w:r>
    </w:p>
    <w:p w14:paraId="60F5096A"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A9B7C6"/>
          <w:sz w:val="18"/>
          <w:szCs w:val="18"/>
        </w:rPr>
      </w:pPr>
      <w:r>
        <w:rPr>
          <w:color w:val="333333"/>
          <w:sz w:val="21"/>
          <w:szCs w:val="21"/>
        </w:rPr>
        <w:t xml:space="preserve">Changes to Policy interface to consider a timestamp at identity validation are explained in detail in the </w:t>
      </w:r>
      <w:ins w:id="9" w:author="Yacov Manevich" w:date="2017-11-25T10:53:00Z">
        <w:r>
          <w:fldChar w:fldCharType="begin"/>
        </w:r>
        <w:r>
          <w:instrText>HYPERLINK "https://docs.google.com/document/d/1FyvjMlBFasdFlOpjcaurNG8jYipHE8ENXfdbY122mdA/edit"</w:instrText>
        </w:r>
        <w:r>
          <w:fldChar w:fldCharType="separate"/>
        </w:r>
        <w:r>
          <w:rPr>
            <w:color w:val="1155CC"/>
            <w:sz w:val="21"/>
            <w:szCs w:val="21"/>
            <w:u w:val="single"/>
          </w:rPr>
          <w:t>MSP refactoring documen</w:t>
        </w:r>
        <w:r>
          <w:fldChar w:fldCharType="end"/>
        </w:r>
      </w:ins>
      <w:r>
        <w:rPr>
          <w:color w:val="333333"/>
          <w:sz w:val="21"/>
          <w:szCs w:val="21"/>
        </w:rPr>
        <w:t xml:space="preserve">t </w:t>
      </w:r>
      <w:del w:id="10" w:author="Yacov Manevich" w:date="2017-11-25T10:54:00Z">
        <w:r>
          <w:rPr>
            <w:color w:val="333333"/>
            <w:sz w:val="21"/>
            <w:szCs w:val="21"/>
          </w:rPr>
          <w:delText>(tba)</w:delText>
        </w:r>
      </w:del>
      <w:r>
        <w:rPr>
          <w:color w:val="333333"/>
          <w:sz w:val="21"/>
          <w:szCs w:val="21"/>
        </w:rPr>
        <w:t>.</w:t>
      </w:r>
    </w:p>
    <w:p w14:paraId="337718BA"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A9B7C6"/>
          <w:sz w:val="18"/>
          <w:szCs w:val="18"/>
        </w:rPr>
      </w:pPr>
    </w:p>
    <w:p w14:paraId="7AFC5CA7" w14:textId="77777777" w:rsidR="000A2D77" w:rsidRDefault="00584853">
      <w:pPr>
        <w:pStyle w:val="Titre1"/>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bookmarkStart w:id="11" w:name="_mowk99nrqbj9" w:colFirst="0" w:colLast="0"/>
      <w:bookmarkEnd w:id="11"/>
      <w:r>
        <w:t xml:space="preserve">3. Added security </w:t>
      </w:r>
      <w:r>
        <w:t>checks in transaction lifecycle</w:t>
      </w:r>
    </w:p>
    <w:p w14:paraId="3E7B5EA4"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To enhance transaction lifecycle with identity expiration ability, the following could take place:</w:t>
      </w:r>
    </w:p>
    <w:p w14:paraId="1DEA89AE"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p>
    <w:p w14:paraId="49B0925B" w14:textId="77777777" w:rsidR="000A2D77" w:rsidRDefault="00584853">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r>
        <w:rPr>
          <w:b/>
          <w:color w:val="333333"/>
          <w:sz w:val="21"/>
          <w:szCs w:val="21"/>
        </w:rPr>
        <w:t>At endorsement request time</w:t>
      </w:r>
      <w:r>
        <w:rPr>
          <w:color w:val="333333"/>
          <w:sz w:val="21"/>
          <w:szCs w:val="21"/>
        </w:rPr>
        <w:t xml:space="preserve">, client sends to endorser a proposal. Proposal already includes client certificate and a timestamp that is currently not checked. From now on </w:t>
      </w:r>
      <w:r>
        <w:rPr>
          <w:b/>
          <w:color w:val="333333"/>
          <w:sz w:val="21"/>
          <w:szCs w:val="21"/>
        </w:rPr>
        <w:t xml:space="preserve"> </w:t>
      </w:r>
      <w:r>
        <w:rPr>
          <w:b/>
          <w:color w:val="333333"/>
          <w:sz w:val="21"/>
          <w:szCs w:val="21"/>
        </w:rPr>
        <w:lastRenderedPageBreak/>
        <w:t>proposal timestamp would constitute the client’s proposal for transaction’s timestamp</w:t>
      </w:r>
      <w:r>
        <w:rPr>
          <w:color w:val="333333"/>
          <w:sz w:val="21"/>
          <w:szCs w:val="21"/>
        </w:rPr>
        <w:t xml:space="preserve">, e.g., denoted by </w:t>
      </w:r>
      <w:r>
        <w:rPr>
          <w:b/>
          <w:color w:val="333333"/>
          <w:sz w:val="21"/>
          <w:szCs w:val="21"/>
        </w:rPr>
        <w:t>PROPOSAL</w:t>
      </w:r>
      <w:r>
        <w:rPr>
          <w:b/>
          <w:color w:val="333333"/>
          <w:sz w:val="21"/>
          <w:szCs w:val="21"/>
        </w:rPr>
        <w:t>_TS</w:t>
      </w:r>
      <w:r>
        <w:rPr>
          <w:color w:val="333333"/>
          <w:sz w:val="21"/>
          <w:szCs w:val="21"/>
        </w:rPr>
        <w:t xml:space="preserve"> .</w:t>
      </w:r>
      <w:r>
        <w:rPr>
          <w:color w:val="333333"/>
          <w:sz w:val="21"/>
          <w:szCs w:val="21"/>
        </w:rPr>
        <w:br/>
      </w:r>
      <w:r>
        <w:rPr>
          <w:b/>
          <w:color w:val="333333"/>
          <w:sz w:val="21"/>
          <w:szCs w:val="21"/>
          <w:shd w:val="clear" w:color="auto" w:fill="4A86E8"/>
        </w:rPr>
        <w:t>Endorser</w:t>
      </w:r>
      <w:r>
        <w:rPr>
          <w:color w:val="333333"/>
          <w:sz w:val="21"/>
          <w:szCs w:val="21"/>
        </w:rPr>
        <w:t xml:space="preserve"> is here requested to </w:t>
      </w:r>
    </w:p>
    <w:p w14:paraId="15EB851A"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r>
        <w:rPr>
          <w:color w:val="333333"/>
          <w:sz w:val="21"/>
          <w:szCs w:val="21"/>
        </w:rPr>
        <w:t xml:space="preserve">check validity </w:t>
      </w:r>
      <w:commentRangeStart w:id="12"/>
      <w:commentRangeStart w:id="13"/>
      <w:r>
        <w:rPr>
          <w:color w:val="333333"/>
          <w:sz w:val="21"/>
          <w:szCs w:val="21"/>
        </w:rPr>
        <w:t>of its own</w:t>
      </w:r>
      <w:commentRangeEnd w:id="12"/>
      <w:r>
        <w:commentReference w:id="12"/>
      </w:r>
      <w:commentRangeEnd w:id="13"/>
      <w:r>
        <w:commentReference w:id="13"/>
      </w:r>
      <w:r>
        <w:rPr>
          <w:color w:val="333333"/>
          <w:sz w:val="21"/>
          <w:szCs w:val="21"/>
        </w:rPr>
        <w:t xml:space="preserve"> signing identity</w:t>
      </w:r>
    </w:p>
    <w:p w14:paraId="075DFA56"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r>
        <w:rPr>
          <w:color w:val="333333"/>
          <w:sz w:val="21"/>
          <w:szCs w:val="21"/>
        </w:rPr>
        <w:t>check validity of proposal’s timestamp, w.r.t. its local time, e.g., that,</w:t>
      </w:r>
      <w:r>
        <w:rPr>
          <w:color w:val="333333"/>
          <w:sz w:val="21"/>
          <w:szCs w:val="21"/>
        </w:rPr>
        <w:br/>
      </w:r>
      <m:oMath>
        <m:d>
          <m:dPr>
            <m:begChr m:val="|"/>
            <m:endChr m:val="|"/>
            <m:ctrlPr>
              <w:rPr>
                <w:rFonts w:ascii="Cambria Math" w:hAnsi="Cambria Math"/>
                <w:color w:val="333333"/>
                <w:sz w:val="21"/>
                <w:szCs w:val="21"/>
              </w:rPr>
            </m:ctrlPr>
          </m:dPr>
          <m:e>
            <m:r>
              <w:rPr>
                <w:rFonts w:ascii="Cambria Math" w:hAnsi="Cambria Math"/>
                <w:color w:val="333333"/>
                <w:sz w:val="21"/>
                <w:szCs w:val="21"/>
              </w:rPr>
              <m:t>PROPOSAL</m:t>
            </m:r>
            <m:sSub>
              <m:sSubPr>
                <m:ctrlPr>
                  <w:rPr>
                    <w:rFonts w:ascii="Cambria Math" w:hAnsi="Cambria Math"/>
                    <w:color w:val="333333"/>
                    <w:sz w:val="21"/>
                    <w:szCs w:val="21"/>
                  </w:rPr>
                </m:ctrlPr>
              </m:sSubPr>
              <m:e>
                <m:r>
                  <w:rPr>
                    <w:rFonts w:ascii="Cambria Math" w:hAnsi="Cambria Math"/>
                    <w:color w:val="333333"/>
                    <w:sz w:val="21"/>
                    <w:szCs w:val="21"/>
                  </w:rPr>
                  <m:t>_</m:t>
                </m:r>
                <m:r>
                  <w:rPr>
                    <w:rFonts w:ascii="Cambria Math" w:hAnsi="Cambria Math"/>
                    <w:color w:val="333333"/>
                    <w:sz w:val="21"/>
                    <w:szCs w:val="21"/>
                  </w:rPr>
                  <m:t>TS</m:t>
                </m:r>
                <m:r>
                  <w:rPr>
                    <w:rFonts w:ascii="Cambria Math" w:hAnsi="Cambria Math"/>
                    <w:color w:val="333333"/>
                    <w:sz w:val="21"/>
                    <w:szCs w:val="21"/>
                  </w:rPr>
                  <m:t xml:space="preserve"> - </m:t>
                </m:r>
                <m:r>
                  <w:rPr>
                    <w:rFonts w:ascii="Cambria Math" w:hAnsi="Cambria Math"/>
                    <w:color w:val="333333"/>
                    <w:sz w:val="21"/>
                    <w:szCs w:val="21"/>
                  </w:rPr>
                  <m:t>ENDORSER</m:t>
                </m:r>
                <m:r>
                  <w:rPr>
                    <w:rFonts w:ascii="Cambria Math" w:hAnsi="Cambria Math"/>
                    <w:color w:val="333333"/>
                    <w:sz w:val="21"/>
                    <w:szCs w:val="21"/>
                  </w:rPr>
                  <m:t>_</m:t>
                </m:r>
                <m:r>
                  <w:rPr>
                    <w:rFonts w:ascii="Cambria Math" w:hAnsi="Cambria Math"/>
                    <w:color w:val="333333"/>
                    <w:sz w:val="21"/>
                    <w:szCs w:val="21"/>
                  </w:rPr>
                  <m:t>LTIME</m:t>
                </m:r>
              </m:e>
              <m:sub/>
            </m:sSub>
          </m:e>
        </m:d>
        <m:r>
          <w:rPr>
            <w:rFonts w:ascii="Cambria Math" w:hAnsi="Cambria Math"/>
            <w:color w:val="333333"/>
            <w:sz w:val="21"/>
            <w:szCs w:val="21"/>
          </w:rPr>
          <m:t>&lt;</m:t>
        </m:r>
        <m:r>
          <w:rPr>
            <w:rFonts w:ascii="Cambria Math" w:hAnsi="Cambria Math"/>
            <w:color w:val="333333"/>
            <w:sz w:val="21"/>
            <w:szCs w:val="21"/>
          </w:rPr>
          <m:t>TWINDOW</m:t>
        </m:r>
      </m:oMath>
      <w:r>
        <w:rPr>
          <w:color w:val="333333"/>
          <w:sz w:val="21"/>
          <w:szCs w:val="21"/>
        </w:rPr>
        <w:t xml:space="preserve"> </w:t>
      </w:r>
      <w:r>
        <w:rPr>
          <w:color w:val="333333"/>
          <w:sz w:val="21"/>
          <w:szCs w:val="21"/>
        </w:rPr>
        <w:br/>
        <w:t>where</w:t>
      </w:r>
      <w:r>
        <w:rPr>
          <w:b/>
          <w:color w:val="333333"/>
          <w:sz w:val="21"/>
          <w:szCs w:val="21"/>
        </w:rPr>
        <w:t xml:space="preserve"> TWINDOW i</w:t>
      </w:r>
      <w:r>
        <w:rPr>
          <w:color w:val="333333"/>
          <w:sz w:val="21"/>
          <w:szCs w:val="21"/>
        </w:rPr>
        <w:t xml:space="preserve">s set to the peer using some </w:t>
      </w:r>
      <w:ins w:id="14" w:author="Yacov Manevich" w:date="2017-11-25T10:57:00Z">
        <w:r>
          <w:rPr>
            <w:color w:val="333333"/>
            <w:sz w:val="21"/>
            <w:szCs w:val="21"/>
          </w:rPr>
          <w:t xml:space="preserve">channel-scoped </w:t>
        </w:r>
      </w:ins>
      <w:del w:id="15" w:author="Yacov Manevich" w:date="2017-11-25T10:57:00Z">
        <w:r>
          <w:rPr>
            <w:color w:val="333333"/>
            <w:sz w:val="21"/>
            <w:szCs w:val="21"/>
          </w:rPr>
          <w:delText>local</w:delText>
        </w:r>
      </w:del>
      <w:r>
        <w:rPr>
          <w:color w:val="333333"/>
          <w:sz w:val="21"/>
          <w:szCs w:val="21"/>
        </w:rPr>
        <w:t xml:space="preserve"> configuration</w:t>
      </w:r>
      <w:del w:id="16" w:author="Yacov Manevich" w:date="2017-11-25T10:58:00Z">
        <w:r>
          <w:rPr>
            <w:color w:val="333333"/>
            <w:sz w:val="21"/>
            <w:szCs w:val="21"/>
          </w:rPr>
          <w:delText>/setup time</w:delText>
        </w:r>
      </w:del>
      <w:r>
        <w:rPr>
          <w:color w:val="333333"/>
          <w:sz w:val="21"/>
          <w:szCs w:val="21"/>
        </w:rPr>
        <w:t>.</w:t>
      </w:r>
    </w:p>
    <w:p w14:paraId="3B595816"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r>
        <w:rPr>
          <w:color w:val="333333"/>
          <w:sz w:val="21"/>
          <w:szCs w:val="21"/>
        </w:rPr>
        <w:t xml:space="preserve">check validity of proposal access policies / client identity using </w:t>
      </w:r>
      <w:r>
        <w:rPr>
          <w:b/>
          <w:color w:val="333333"/>
          <w:sz w:val="21"/>
          <w:szCs w:val="21"/>
        </w:rPr>
        <w:t>PROPOSAL_TS</w:t>
      </w:r>
    </w:p>
    <w:p w14:paraId="6D950939" w14:textId="77777777" w:rsidR="000A2D77" w:rsidRDefault="00584853">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commentRangeStart w:id="17"/>
      <w:commentRangeStart w:id="18"/>
      <w:r>
        <w:rPr>
          <w:b/>
          <w:color w:val="333333"/>
          <w:sz w:val="21"/>
          <w:szCs w:val="21"/>
        </w:rPr>
        <w:t>At endorsement response time</w:t>
      </w:r>
      <w:commentRangeEnd w:id="17"/>
      <w:r>
        <w:commentReference w:id="17"/>
      </w:r>
      <w:commentRangeEnd w:id="18"/>
      <w:r>
        <w:commentReference w:id="18"/>
      </w:r>
      <w:r>
        <w:rPr>
          <w:color w:val="333333"/>
          <w:sz w:val="21"/>
          <w:szCs w:val="21"/>
        </w:rPr>
        <w:t xml:space="preserve">, </w:t>
      </w:r>
      <w:commentRangeStart w:id="19"/>
      <w:commentRangeStart w:id="20"/>
      <w:r>
        <w:rPr>
          <w:b/>
          <w:color w:val="333333"/>
          <w:sz w:val="21"/>
          <w:szCs w:val="21"/>
          <w:shd w:val="clear" w:color="auto" w:fill="4A86E8"/>
        </w:rPr>
        <w:t>client</w:t>
      </w:r>
      <w:r>
        <w:rPr>
          <w:color w:val="333333"/>
          <w:sz w:val="21"/>
          <w:szCs w:val="21"/>
        </w:rPr>
        <w:t xml:space="preserve"> would need to check validity of the endorser identity usin</w:t>
      </w:r>
      <w:r>
        <w:rPr>
          <w:color w:val="333333"/>
          <w:sz w:val="21"/>
          <w:szCs w:val="21"/>
        </w:rPr>
        <w:t xml:space="preserve">g </w:t>
      </w:r>
      <w:r>
        <w:rPr>
          <w:b/>
          <w:color w:val="333333"/>
          <w:sz w:val="21"/>
          <w:szCs w:val="21"/>
        </w:rPr>
        <w:t>PROPOSAL_TS</w:t>
      </w:r>
      <w:commentRangeEnd w:id="19"/>
      <w:r>
        <w:commentReference w:id="19"/>
      </w:r>
      <w:commentRangeEnd w:id="20"/>
      <w:r>
        <w:commentReference w:id="20"/>
      </w:r>
      <w:r>
        <w:rPr>
          <w:color w:val="333333"/>
          <w:sz w:val="21"/>
          <w:szCs w:val="21"/>
        </w:rPr>
        <w:t>, and only if this check passes to create a transaction including the received endorsement. Namely PROPOSAL_TS would need to be properly signed by the endorsers in their endorsement. Client would construct a transaction with a timestamp TRANSACTION_TS. Hon</w:t>
      </w:r>
      <w:r>
        <w:rPr>
          <w:color w:val="333333"/>
          <w:sz w:val="21"/>
          <w:szCs w:val="21"/>
        </w:rPr>
        <w:t>est clients would set TRANSACTION_TS to PROPOSAL_TS.</w:t>
      </w:r>
    </w:p>
    <w:p w14:paraId="098FC99E" w14:textId="77777777" w:rsidR="000A2D77" w:rsidRDefault="00584853">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commentRangeStart w:id="21"/>
      <w:commentRangeStart w:id="22"/>
      <w:commentRangeStart w:id="23"/>
      <w:r>
        <w:rPr>
          <w:b/>
          <w:color w:val="333333"/>
          <w:sz w:val="21"/>
          <w:szCs w:val="21"/>
        </w:rPr>
        <w:t>At transaction broadcast time</w:t>
      </w:r>
      <w:r>
        <w:rPr>
          <w:color w:val="333333"/>
          <w:sz w:val="21"/>
          <w:szCs w:val="21"/>
        </w:rPr>
        <w:t xml:space="preserve">, </w:t>
      </w:r>
      <w:r>
        <w:rPr>
          <w:color w:val="333333"/>
          <w:sz w:val="21"/>
          <w:szCs w:val="21"/>
          <w:shd w:val="clear" w:color="auto" w:fill="4A86E8"/>
        </w:rPr>
        <w:t>orderers</w:t>
      </w:r>
      <w:r>
        <w:rPr>
          <w:color w:val="333333"/>
          <w:sz w:val="21"/>
          <w:szCs w:val="21"/>
        </w:rPr>
        <w:t xml:space="preserve"> would need to check that received transactions have a timestamp (TRANSACTION_TS</w:t>
      </w:r>
      <w:r>
        <w:rPr>
          <w:b/>
          <w:color w:val="333333"/>
          <w:sz w:val="21"/>
          <w:szCs w:val="21"/>
        </w:rPr>
        <w:t>)</w:t>
      </w:r>
      <w:r>
        <w:rPr>
          <w:color w:val="333333"/>
          <w:sz w:val="21"/>
          <w:szCs w:val="21"/>
        </w:rPr>
        <w:t xml:space="preserve"> that does not exceed what is considered to be </w:t>
      </w:r>
      <w:r>
        <w:rPr>
          <w:b/>
          <w:i/>
          <w:color w:val="333333"/>
          <w:sz w:val="21"/>
          <w:szCs w:val="21"/>
        </w:rPr>
        <w:t>the blockchain time</w:t>
      </w:r>
      <w:r>
        <w:rPr>
          <w:color w:val="333333"/>
          <w:sz w:val="21"/>
          <w:szCs w:val="21"/>
        </w:rPr>
        <w:t>. If the orderers</w:t>
      </w:r>
      <w:r>
        <w:rPr>
          <w:color w:val="333333"/>
          <w:sz w:val="21"/>
          <w:szCs w:val="21"/>
        </w:rPr>
        <w:t>’ clocks are synchronised this can be the orderer local time. Otherwise, we list in subsequent sections a couple of alternatives to define Blockchain time. More specifically, they would need to retrieve the timestamp the client inserted into the transactio</w:t>
      </w:r>
      <w:r>
        <w:rPr>
          <w:color w:val="333333"/>
          <w:sz w:val="21"/>
          <w:szCs w:val="21"/>
        </w:rPr>
        <w:t>n, TRANSACTION_TS, and ensure that</w:t>
      </w:r>
    </w:p>
    <w:p w14:paraId="6C367A41"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r>
        <w:rPr>
          <w:color w:val="333333"/>
          <w:sz w:val="21"/>
          <w:szCs w:val="21"/>
        </w:rPr>
        <w:t>TRANSACTION_TS</w:t>
      </w:r>
      <w:r>
        <w:rPr>
          <w:color w:val="333333"/>
          <w:sz w:val="18"/>
          <w:szCs w:val="18"/>
        </w:rPr>
        <w:t xml:space="preserve"> </w:t>
      </w:r>
      <w:r>
        <w:rPr>
          <w:color w:val="333333"/>
          <w:sz w:val="20"/>
          <w:szCs w:val="20"/>
        </w:rPr>
        <w:t xml:space="preserve">is an accepted timestamp for transactions, i.e., that: </w:t>
      </w:r>
      <w:r>
        <w:rPr>
          <w:color w:val="333333"/>
          <w:sz w:val="20"/>
          <w:szCs w:val="20"/>
        </w:rPr>
        <w:br/>
      </w:r>
      <w:commentRangeStart w:id="24"/>
      <w:commentRangeStart w:id="25"/>
      <m:oMath>
        <m:d>
          <m:dPr>
            <m:begChr m:val="|"/>
            <m:endChr m:val="|"/>
            <m:ctrlPr>
              <w:rPr>
                <w:rFonts w:ascii="Cambria Math" w:hAnsi="Cambria Math"/>
                <w:color w:val="333333"/>
                <w:sz w:val="21"/>
                <w:szCs w:val="21"/>
              </w:rPr>
            </m:ctrlPr>
          </m:dPr>
          <m:e>
            <m:r>
              <w:rPr>
                <w:rFonts w:ascii="Cambria Math" w:hAnsi="Cambria Math"/>
                <w:color w:val="333333"/>
                <w:sz w:val="21"/>
                <w:szCs w:val="21"/>
              </w:rPr>
              <m:t>TRANSACTION</m:t>
            </m:r>
            <m:r>
              <w:rPr>
                <w:rFonts w:ascii="Cambria Math" w:hAnsi="Cambria Math"/>
                <w:color w:val="333333"/>
                <w:sz w:val="21"/>
                <w:szCs w:val="21"/>
              </w:rPr>
              <m:t>_</m:t>
            </m:r>
            <m:r>
              <w:rPr>
                <w:rFonts w:ascii="Cambria Math" w:hAnsi="Cambria Math"/>
                <w:color w:val="333333"/>
                <w:sz w:val="21"/>
                <w:szCs w:val="21"/>
              </w:rPr>
              <m:t>TS</m:t>
            </m:r>
            <m:r>
              <w:rPr>
                <w:rFonts w:ascii="Cambria Math" w:hAnsi="Cambria Math"/>
                <w:color w:val="333333"/>
                <w:sz w:val="21"/>
                <w:szCs w:val="21"/>
              </w:rPr>
              <m:t xml:space="preserve"> &gt; </m:t>
            </m:r>
            <m:r>
              <w:rPr>
                <w:rFonts w:ascii="Cambria Math" w:hAnsi="Cambria Math"/>
                <w:color w:val="333333"/>
                <w:sz w:val="21"/>
                <w:szCs w:val="21"/>
              </w:rPr>
              <m:t>BLOCKCHAIN</m:t>
            </m:r>
            <m:r>
              <w:rPr>
                <w:rFonts w:ascii="Cambria Math" w:hAnsi="Cambria Math"/>
                <w:color w:val="333333"/>
                <w:sz w:val="21"/>
                <w:szCs w:val="21"/>
              </w:rPr>
              <m:t>_</m:t>
            </m:r>
            <m:r>
              <w:rPr>
                <w:rFonts w:ascii="Cambria Math" w:hAnsi="Cambria Math"/>
                <w:color w:val="333333"/>
                <w:sz w:val="21"/>
                <w:szCs w:val="21"/>
              </w:rPr>
              <m:t>TIME</m:t>
            </m:r>
          </m:e>
        </m:d>
      </m:oMath>
      <w:commentRangeEnd w:id="21"/>
      <w:r>
        <w:commentReference w:id="21"/>
      </w:r>
      <w:commentRangeEnd w:id="22"/>
      <w:r>
        <w:commentReference w:id="22"/>
      </w:r>
      <w:commentRangeEnd w:id="23"/>
      <w:r>
        <w:commentReference w:id="23"/>
      </w:r>
      <w:commentRangeEnd w:id="24"/>
      <w:r>
        <w:commentReference w:id="24"/>
      </w:r>
      <w:commentRangeEnd w:id="25"/>
      <w:r>
        <w:commentReference w:id="25"/>
      </w:r>
    </w:p>
    <w:p w14:paraId="00FCF0E0"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1"/>
          <w:szCs w:val="21"/>
        </w:rPr>
      </w:pPr>
      <w:r>
        <w:rPr>
          <w:color w:val="333333"/>
          <w:sz w:val="21"/>
          <w:szCs w:val="21"/>
        </w:rPr>
        <w:t xml:space="preserve">Client satisfies the channel’s access policy (WRITERS) assuming reference time </w:t>
      </w:r>
      <w:r>
        <w:rPr>
          <w:color w:val="333333"/>
          <w:sz w:val="18"/>
          <w:szCs w:val="18"/>
        </w:rPr>
        <w:t>TRANSACTION_TS</w:t>
      </w:r>
    </w:p>
    <w:p w14:paraId="02B16C2A" w14:textId="77777777" w:rsidR="000A2D77" w:rsidRDefault="00584853">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0"/>
          <w:szCs w:val="20"/>
        </w:rPr>
      </w:pPr>
      <w:r>
        <w:rPr>
          <w:color w:val="333333"/>
          <w:sz w:val="20"/>
          <w:szCs w:val="20"/>
        </w:rPr>
        <w:t>At transaction validation time, a committing peer would consider PROPOSAL_TS as the valid timestamp to perform endorser certificate expiration checks, i.e., it wo</w:t>
      </w:r>
      <w:r>
        <w:rPr>
          <w:color w:val="333333"/>
          <w:sz w:val="20"/>
          <w:szCs w:val="20"/>
        </w:rPr>
        <w:t xml:space="preserve">uld need to </w:t>
      </w:r>
    </w:p>
    <w:p w14:paraId="6B8F2FDE"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0"/>
          <w:szCs w:val="20"/>
        </w:rPr>
      </w:pPr>
      <w:r>
        <w:rPr>
          <w:color w:val="333333"/>
          <w:sz w:val="20"/>
          <w:szCs w:val="20"/>
        </w:rPr>
        <w:t>check endorsement policy of the chaincodes whose state is being modified using PROPOSAL_TS as reference timestamp</w:t>
      </w:r>
    </w:p>
    <w:p w14:paraId="6F2C4E38" w14:textId="77777777" w:rsidR="000A2D77" w:rsidRDefault="00584853">
      <w:pPr>
        <w:numPr>
          <w:ilvl w:val="1"/>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contextualSpacing/>
        <w:rPr>
          <w:color w:val="333333"/>
          <w:sz w:val="20"/>
          <w:szCs w:val="20"/>
        </w:rPr>
      </w:pPr>
      <w:r>
        <w:rPr>
          <w:color w:val="333333"/>
          <w:sz w:val="20"/>
          <w:szCs w:val="20"/>
        </w:rPr>
        <w:t xml:space="preserve">ensure that PROPOSAL_TS =  </w:t>
      </w:r>
      <w:commentRangeStart w:id="26"/>
      <w:commentRangeStart w:id="27"/>
      <w:commentRangeStart w:id="28"/>
      <w:commentRangeStart w:id="29"/>
      <w:r>
        <w:rPr>
          <w:color w:val="333333"/>
          <w:sz w:val="20"/>
          <w:szCs w:val="20"/>
        </w:rPr>
        <w:t>TRANSACTION_TS</w:t>
      </w:r>
      <w:commentRangeEnd w:id="26"/>
      <w:r>
        <w:commentReference w:id="26"/>
      </w:r>
      <w:commentRangeEnd w:id="27"/>
      <w:r>
        <w:commentReference w:id="27"/>
      </w:r>
      <w:commentRangeEnd w:id="28"/>
      <w:r>
        <w:commentReference w:id="28"/>
      </w:r>
      <w:commentRangeEnd w:id="29"/>
      <w:r>
        <w:commentReference w:id="29"/>
      </w:r>
      <w:r>
        <w:rPr>
          <w:color w:val="333333"/>
          <w:sz w:val="20"/>
          <w:szCs w:val="20"/>
        </w:rPr>
        <w:t>, i.e., the client timestamp is what is included in the endorsements of the transaction</w:t>
      </w:r>
    </w:p>
    <w:p w14:paraId="11C1A186"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p>
    <w:p w14:paraId="4C5E49CD" w14:textId="77777777" w:rsidR="000A2D77" w:rsidRDefault="00584853">
      <w:pPr>
        <w:pStyle w:val="Titre1"/>
        <w:pBdr>
          <w:top w:val="none" w:sz="0" w:space="0" w:color="auto"/>
          <w:left w:val="none" w:sz="0" w:space="0" w:color="auto"/>
          <w:bottom w:val="none" w:sz="0" w:space="0" w:color="auto"/>
          <w:right w:val="none" w:sz="0" w:space="0" w:color="auto"/>
          <w:between w:val="none" w:sz="0" w:space="0" w:color="auto"/>
        </w:pBdr>
        <w:shd w:val="clear" w:color="auto" w:fill="FFFFFF"/>
        <w:spacing w:before="160"/>
      </w:pPr>
      <w:bookmarkStart w:id="30" w:name="_xpfd33hum2n9" w:colFirst="0" w:colLast="0"/>
      <w:bookmarkEnd w:id="30"/>
      <w:r>
        <w:t>4. Alternatives of what we consider Blockchain time</w:t>
      </w:r>
    </w:p>
    <w:p w14:paraId="5842192F"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p>
    <w:p w14:paraId="7ACD067F"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r>
        <w:rPr>
          <w:b/>
          <w:color w:val="333333"/>
          <w:sz w:val="20"/>
          <w:szCs w:val="20"/>
        </w:rPr>
        <w:t xml:space="preserve">Alternative 1: Leverage block transactions timestamp. </w:t>
      </w:r>
      <w:r>
        <w:rPr>
          <w:color w:val="333333"/>
          <w:sz w:val="20"/>
          <w:szCs w:val="20"/>
        </w:rPr>
        <w:t>In this case the timestamp considered in a block would derive as a function of the timestamps of transactions that appear in the block and the timestamp computed for the previous block. The latter is needed as is important to ensure that Blockchain time se</w:t>
      </w:r>
      <w:r>
        <w:rPr>
          <w:color w:val="333333"/>
          <w:sz w:val="20"/>
          <w:szCs w:val="20"/>
        </w:rPr>
        <w:t xml:space="preserve">en as the series of block timestamps is non-decreasing. </w:t>
      </w:r>
    </w:p>
    <w:p w14:paraId="267F41F4"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r>
        <w:rPr>
          <w:color w:val="333333"/>
          <w:sz w:val="20"/>
          <w:szCs w:val="20"/>
        </w:rPr>
        <w:t>For example, TS_BLOCK</w:t>
      </w:r>
      <w:r>
        <w:rPr>
          <w:color w:val="333333"/>
          <w:sz w:val="24"/>
          <w:szCs w:val="24"/>
          <w:vertAlign w:val="subscript"/>
        </w:rPr>
        <w:t xml:space="preserve">i </w:t>
      </w:r>
      <w:r>
        <w:rPr>
          <w:color w:val="333333"/>
          <w:sz w:val="20"/>
          <w:szCs w:val="20"/>
        </w:rPr>
        <w:t>of the i^th block of a channel could be computed as follows</w:t>
      </w:r>
    </w:p>
    <w:p w14:paraId="7B120561"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ind w:left="720"/>
        <w:rPr>
          <w:color w:val="333333"/>
          <w:sz w:val="21"/>
          <w:szCs w:val="21"/>
        </w:rPr>
      </w:pPr>
      <m:oMathPara>
        <m:oMath>
          <m:r>
            <w:rPr>
              <w:rFonts w:ascii="Cambria Math" w:hAnsi="Cambria Math"/>
              <w:color w:val="333333"/>
              <w:sz w:val="24"/>
              <w:szCs w:val="24"/>
            </w:rPr>
            <m:t>AUX</m:t>
          </m:r>
          <m:r>
            <w:rPr>
              <w:rFonts w:ascii="Cambria Math" w:hAnsi="Cambria Math"/>
              <w:color w:val="333333"/>
              <w:sz w:val="24"/>
              <w:szCs w:val="24"/>
            </w:rPr>
            <m:t>_</m:t>
          </m:r>
          <m:r>
            <w:rPr>
              <w:rFonts w:ascii="Cambria Math" w:hAnsi="Cambria Math"/>
              <w:color w:val="333333"/>
              <w:sz w:val="24"/>
              <w:szCs w:val="24"/>
            </w:rPr>
            <m:t>T</m:t>
          </m:r>
          <m:sSub>
            <m:sSubPr>
              <m:ctrlPr>
                <w:rPr>
                  <w:rFonts w:ascii="Cambria Math" w:hAnsi="Cambria Math"/>
                  <w:color w:val="333333"/>
                  <w:sz w:val="24"/>
                  <w:szCs w:val="24"/>
                </w:rPr>
              </m:ctrlPr>
            </m:sSubPr>
            <m:e>
              <m:r>
                <w:rPr>
                  <w:rFonts w:ascii="Cambria Math" w:hAnsi="Cambria Math"/>
                  <w:color w:val="333333"/>
                  <w:sz w:val="24"/>
                  <w:szCs w:val="24"/>
                </w:rPr>
                <m:t>S</m:t>
              </m:r>
            </m:e>
            <m:sub>
              <m:r>
                <w:rPr>
                  <w:rFonts w:ascii="Cambria Math" w:hAnsi="Cambria Math"/>
                  <w:color w:val="333333"/>
                  <w:sz w:val="24"/>
                  <w:szCs w:val="24"/>
                </w:rPr>
                <m:t>i</m:t>
              </m:r>
            </m:sub>
          </m:sSub>
          <m:r>
            <w:rPr>
              <w:rFonts w:ascii="Cambria Math" w:hAnsi="Cambria Math"/>
              <w:color w:val="333333"/>
              <w:sz w:val="24"/>
              <w:szCs w:val="24"/>
            </w:rPr>
            <m:t xml:space="preserve"> =</m:t>
          </m:r>
          <m:r>
            <w:rPr>
              <w:rFonts w:ascii="Cambria Math" w:hAnsi="Cambria Math"/>
              <w:color w:val="333333"/>
              <w:sz w:val="24"/>
              <w:szCs w:val="24"/>
            </w:rPr>
            <m:t>MEDIA</m:t>
          </m:r>
          <m:sSub>
            <m:sSubPr>
              <m:ctrlPr>
                <w:rPr>
                  <w:rFonts w:ascii="Cambria Math" w:hAnsi="Cambria Math"/>
                  <w:color w:val="333333"/>
                  <w:sz w:val="24"/>
                  <w:szCs w:val="24"/>
                </w:rPr>
              </m:ctrlPr>
            </m:sSubPr>
            <m:e>
              <m:r>
                <w:rPr>
                  <w:rFonts w:ascii="Cambria Math" w:hAnsi="Cambria Math"/>
                  <w:color w:val="333333"/>
                  <w:sz w:val="24"/>
                  <w:szCs w:val="24"/>
                </w:rPr>
                <m:t>N</m:t>
              </m:r>
            </m:e>
            <m:sub>
              <m:r>
                <w:rPr>
                  <w:rFonts w:ascii="Cambria Math" w:hAnsi="Cambria Math"/>
                  <w:color w:val="333333"/>
                  <w:sz w:val="24"/>
                  <w:szCs w:val="24"/>
                </w:rPr>
                <m:t>∀</m:t>
              </m:r>
              <m:r>
                <w:rPr>
                  <w:rFonts w:ascii="Cambria Math" w:hAnsi="Cambria Math"/>
                  <w:color w:val="333333"/>
                  <w:sz w:val="24"/>
                  <w:szCs w:val="24"/>
                </w:rPr>
                <m:t>T</m:t>
              </m:r>
              <m:sSub>
                <m:sSubPr>
                  <m:ctrlPr>
                    <w:rPr>
                      <w:rFonts w:ascii="Cambria Math" w:hAnsi="Cambria Math"/>
                      <w:color w:val="333333"/>
                      <w:sz w:val="24"/>
                      <w:szCs w:val="24"/>
                    </w:rPr>
                  </m:ctrlPr>
                </m:sSubPr>
                <m:e>
                  <m:r>
                    <w:rPr>
                      <w:rFonts w:ascii="Cambria Math" w:hAnsi="Cambria Math"/>
                      <w:color w:val="333333"/>
                      <w:sz w:val="24"/>
                      <w:szCs w:val="24"/>
                    </w:rPr>
                    <m:t>X</m:t>
                  </m:r>
                </m:e>
                <m:sub>
                  <m:r>
                    <w:rPr>
                      <w:rFonts w:ascii="Cambria Math" w:hAnsi="Cambria Math"/>
                      <w:color w:val="333333"/>
                      <w:sz w:val="24"/>
                      <w:szCs w:val="24"/>
                    </w:rPr>
                    <m:t>j</m:t>
                  </m:r>
                  <m:r>
                    <w:rPr>
                      <w:rFonts w:ascii="Cambria Math" w:hAnsi="Cambria Math"/>
                      <w:color w:val="333333"/>
                      <w:sz w:val="24"/>
                      <w:szCs w:val="24"/>
                    </w:rPr>
                    <m:t xml:space="preserve"> </m:t>
                  </m:r>
                </m:sub>
              </m:sSub>
              <m:r>
                <w:rPr>
                  <w:rFonts w:ascii="Cambria Math" w:hAnsi="Cambria Math"/>
                  <w:color w:val="333333"/>
                  <w:sz w:val="24"/>
                  <w:szCs w:val="24"/>
                </w:rPr>
                <m:t>∈</m:t>
              </m:r>
              <m:r>
                <w:rPr>
                  <w:rFonts w:ascii="Cambria Math" w:hAnsi="Cambria Math"/>
                  <w:color w:val="333333"/>
                  <w:sz w:val="24"/>
                  <w:szCs w:val="24"/>
                </w:rPr>
                <m:t>BLOC</m:t>
              </m:r>
              <m:sSub>
                <m:sSubPr>
                  <m:ctrlPr>
                    <w:rPr>
                      <w:rFonts w:ascii="Cambria Math" w:hAnsi="Cambria Math"/>
                      <w:color w:val="333333"/>
                      <w:sz w:val="24"/>
                      <w:szCs w:val="24"/>
                    </w:rPr>
                  </m:ctrlPr>
                </m:sSubPr>
                <m:e>
                  <m:r>
                    <w:rPr>
                      <w:rFonts w:ascii="Cambria Math" w:hAnsi="Cambria Math"/>
                      <w:color w:val="333333"/>
                      <w:sz w:val="24"/>
                      <w:szCs w:val="24"/>
                    </w:rPr>
                    <m:t>K</m:t>
                  </m:r>
                </m:e>
                <m:sub>
                  <m:r>
                    <w:rPr>
                      <w:rFonts w:ascii="Cambria Math" w:hAnsi="Cambria Math"/>
                      <w:color w:val="333333"/>
                      <w:sz w:val="24"/>
                      <w:szCs w:val="24"/>
                    </w:rPr>
                    <m:t>i</m:t>
                  </m:r>
                </m:sub>
              </m:sSub>
            </m:sub>
          </m:sSub>
          <m:d>
            <m:dPr>
              <m:ctrlPr>
                <w:rPr>
                  <w:rFonts w:ascii="Cambria Math" w:hAnsi="Cambria Math"/>
                  <w:color w:val="333333"/>
                  <w:sz w:val="24"/>
                  <w:szCs w:val="24"/>
                </w:rPr>
              </m:ctrlPr>
            </m:dPr>
            <m:e>
              <m:r>
                <w:rPr>
                  <w:rFonts w:ascii="Cambria Math" w:hAnsi="Cambria Math"/>
                  <w:color w:val="333333"/>
                  <w:sz w:val="24"/>
                  <w:szCs w:val="24"/>
                </w:rPr>
                <m:t>TRANSACTION</m:t>
              </m:r>
              <m:r>
                <w:rPr>
                  <w:rFonts w:ascii="Cambria Math" w:hAnsi="Cambria Math"/>
                  <w:color w:val="333333"/>
                  <w:sz w:val="24"/>
                  <w:szCs w:val="24"/>
                </w:rPr>
                <m:t>_</m:t>
              </m:r>
              <m:r>
                <w:rPr>
                  <w:rFonts w:ascii="Cambria Math" w:hAnsi="Cambria Math"/>
                  <w:color w:val="333333"/>
                  <w:sz w:val="24"/>
                  <w:szCs w:val="24"/>
                </w:rPr>
                <m:t>TS</m:t>
              </m:r>
            </m:e>
          </m:d>
          <w:commentRangeStart w:id="31"/>
          <m:r>
            <w:rPr>
              <w:color w:val="333333"/>
              <w:sz w:val="24"/>
              <w:szCs w:val="24"/>
            </w:rPr>
            <w:br/>
          </m:r>
        </m:oMath>
      </m:oMathPara>
      <w:commentRangeEnd w:id="31"/>
      <w:r>
        <w:commentReference w:id="31"/>
      </w:r>
      <m:oMath>
        <m:r>
          <w:rPr>
            <w:rFonts w:ascii="Cambria Math" w:hAnsi="Cambria Math"/>
            <w:color w:val="333333"/>
            <w:sz w:val="24"/>
            <w:szCs w:val="24"/>
          </w:rPr>
          <m:t>TS</m:t>
        </m:r>
        <m:r>
          <w:rPr>
            <w:rFonts w:ascii="Cambria Math" w:hAnsi="Cambria Math"/>
            <w:color w:val="333333"/>
            <w:sz w:val="24"/>
            <w:szCs w:val="24"/>
          </w:rPr>
          <m:t>_</m:t>
        </m:r>
        <m:r>
          <w:rPr>
            <w:rFonts w:ascii="Cambria Math" w:hAnsi="Cambria Math"/>
            <w:color w:val="333333"/>
            <w:sz w:val="24"/>
            <w:szCs w:val="24"/>
          </w:rPr>
          <m:t>BLOC</m:t>
        </m:r>
        <m:sSub>
          <m:sSubPr>
            <m:ctrlPr>
              <w:rPr>
                <w:rFonts w:ascii="Cambria Math" w:hAnsi="Cambria Math"/>
                <w:color w:val="333333"/>
                <w:sz w:val="24"/>
                <w:szCs w:val="24"/>
              </w:rPr>
            </m:ctrlPr>
          </m:sSubPr>
          <m:e>
            <m:r>
              <w:rPr>
                <w:rFonts w:ascii="Cambria Math" w:hAnsi="Cambria Math"/>
                <w:color w:val="333333"/>
                <w:sz w:val="24"/>
                <w:szCs w:val="24"/>
              </w:rPr>
              <m:t>K</m:t>
            </m:r>
          </m:e>
          <m:sub>
            <m:r>
              <w:rPr>
                <w:rFonts w:ascii="Cambria Math" w:hAnsi="Cambria Math"/>
                <w:color w:val="333333"/>
                <w:sz w:val="24"/>
                <w:szCs w:val="24"/>
              </w:rPr>
              <m:t>i</m:t>
            </m:r>
          </m:sub>
        </m:sSub>
        <m:r>
          <w:rPr>
            <w:rFonts w:ascii="Cambria Math" w:hAnsi="Cambria Math"/>
            <w:color w:val="333333"/>
            <w:sz w:val="24"/>
            <w:szCs w:val="24"/>
          </w:rPr>
          <m:t>=</m:t>
        </m:r>
        <m:r>
          <w:rPr>
            <w:rFonts w:ascii="Cambria Math" w:hAnsi="Cambria Math"/>
            <w:color w:val="333333"/>
            <w:sz w:val="24"/>
            <w:szCs w:val="24"/>
          </w:rPr>
          <m:t>MAX</m:t>
        </m:r>
        <m:r>
          <w:rPr>
            <w:rFonts w:ascii="Cambria Math" w:hAnsi="Cambria Math"/>
            <w:color w:val="333333"/>
            <w:sz w:val="24"/>
            <w:szCs w:val="24"/>
          </w:rPr>
          <m:t>(</m:t>
        </m:r>
        <m:r>
          <w:rPr>
            <w:rFonts w:ascii="Cambria Math" w:hAnsi="Cambria Math"/>
            <w:color w:val="333333"/>
            <w:sz w:val="24"/>
            <w:szCs w:val="24"/>
          </w:rPr>
          <m:t>TS</m:t>
        </m:r>
        <m:r>
          <w:rPr>
            <w:rFonts w:ascii="Cambria Math" w:hAnsi="Cambria Math"/>
            <w:color w:val="333333"/>
            <w:sz w:val="24"/>
            <w:szCs w:val="24"/>
          </w:rPr>
          <m:t>_</m:t>
        </m:r>
        <m:r>
          <w:rPr>
            <w:rFonts w:ascii="Cambria Math" w:hAnsi="Cambria Math"/>
            <w:color w:val="333333"/>
            <w:sz w:val="24"/>
            <w:szCs w:val="24"/>
          </w:rPr>
          <m:t>BLO</m:t>
        </m:r>
        <m:r>
          <w:rPr>
            <w:rFonts w:ascii="Cambria Math" w:hAnsi="Cambria Math"/>
            <w:color w:val="333333"/>
            <w:sz w:val="24"/>
            <w:szCs w:val="24"/>
          </w:rPr>
          <m:t>C</m:t>
        </m:r>
        <m:sSub>
          <m:sSubPr>
            <m:ctrlPr>
              <w:rPr>
                <w:rFonts w:ascii="Cambria Math" w:hAnsi="Cambria Math"/>
                <w:color w:val="333333"/>
                <w:sz w:val="24"/>
                <w:szCs w:val="24"/>
              </w:rPr>
            </m:ctrlPr>
          </m:sSubPr>
          <m:e>
            <m:r>
              <w:rPr>
                <w:rFonts w:ascii="Cambria Math" w:hAnsi="Cambria Math"/>
                <w:color w:val="333333"/>
                <w:sz w:val="24"/>
                <w:szCs w:val="24"/>
              </w:rPr>
              <m:t>K</m:t>
            </m:r>
          </m:e>
          <m:sub>
            <m:r>
              <w:rPr>
                <w:rFonts w:ascii="Cambria Math" w:hAnsi="Cambria Math"/>
                <w:color w:val="333333"/>
                <w:sz w:val="24"/>
                <w:szCs w:val="24"/>
              </w:rPr>
              <m:t>i</m:t>
            </m:r>
            <m:r>
              <w:rPr>
                <w:rFonts w:ascii="Cambria Math" w:hAnsi="Cambria Math"/>
                <w:color w:val="333333"/>
                <w:sz w:val="24"/>
                <w:szCs w:val="24"/>
              </w:rPr>
              <m:t>-</m:t>
            </m:r>
            <m:r>
              <w:rPr>
                <w:rFonts w:ascii="Cambria Math" w:hAnsi="Cambria Math"/>
                <w:color w:val="333333"/>
                <w:sz w:val="24"/>
                <w:szCs w:val="24"/>
              </w:rPr>
              <m:t>1</m:t>
            </m:r>
          </m:sub>
        </m:sSub>
        <m:r>
          <w:rPr>
            <w:rFonts w:ascii="Cambria Math" w:hAnsi="Cambria Math"/>
            <w:color w:val="333333"/>
            <w:sz w:val="24"/>
            <w:szCs w:val="24"/>
          </w:rPr>
          <m:t xml:space="preserve">, </m:t>
        </m:r>
        <m:r>
          <w:rPr>
            <w:rFonts w:ascii="Cambria Math" w:hAnsi="Cambria Math"/>
            <w:color w:val="333333"/>
            <w:sz w:val="24"/>
            <w:szCs w:val="24"/>
          </w:rPr>
          <m:t>AUX</m:t>
        </m:r>
        <m:r>
          <w:rPr>
            <w:rFonts w:ascii="Cambria Math" w:hAnsi="Cambria Math"/>
            <w:color w:val="333333"/>
            <w:sz w:val="24"/>
            <w:szCs w:val="24"/>
          </w:rPr>
          <m:t>_</m:t>
        </m:r>
        <m:r>
          <w:rPr>
            <w:rFonts w:ascii="Cambria Math" w:hAnsi="Cambria Math"/>
            <w:color w:val="333333"/>
            <w:sz w:val="24"/>
            <w:szCs w:val="24"/>
          </w:rPr>
          <m:t>T</m:t>
        </m:r>
        <m:sSub>
          <m:sSubPr>
            <m:ctrlPr>
              <w:rPr>
                <w:rFonts w:ascii="Cambria Math" w:hAnsi="Cambria Math"/>
                <w:color w:val="333333"/>
                <w:sz w:val="24"/>
                <w:szCs w:val="24"/>
              </w:rPr>
            </m:ctrlPr>
          </m:sSubPr>
          <m:e>
            <m:r>
              <w:rPr>
                <w:rFonts w:ascii="Cambria Math" w:hAnsi="Cambria Math"/>
                <w:color w:val="333333"/>
                <w:sz w:val="24"/>
                <w:szCs w:val="24"/>
              </w:rPr>
              <m:t>S</m:t>
            </m:r>
          </m:e>
          <m:sub>
            <m:r>
              <w:rPr>
                <w:rFonts w:ascii="Cambria Math" w:hAnsi="Cambria Math"/>
                <w:color w:val="333333"/>
                <w:sz w:val="24"/>
                <w:szCs w:val="24"/>
              </w:rPr>
              <m:t>i</m:t>
            </m:r>
            <m:r>
              <w:rPr>
                <w:rFonts w:ascii="Cambria Math" w:hAnsi="Cambria Math"/>
                <w:color w:val="333333"/>
                <w:sz w:val="24"/>
                <w:szCs w:val="24"/>
              </w:rPr>
              <m:t xml:space="preserve"> </m:t>
            </m:r>
          </m:sub>
        </m:sSub>
        <m:r>
          <w:rPr>
            <w:rFonts w:ascii="Cambria Math" w:hAnsi="Cambria Math"/>
            <w:color w:val="333333"/>
            <w:sz w:val="24"/>
            <w:szCs w:val="24"/>
          </w:rPr>
          <m:t>)</m:t>
        </m:r>
      </m:oMath>
    </w:p>
    <w:p w14:paraId="7D654EF9"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 xml:space="preserve">Clearly this would require that the orderers process a transaction multiple times; that is, they first filter transactions based on TS_BLOCKi-1, they order transactions in a preliminary version of the ith block, compute TS_BLOCK_i </w:t>
      </w:r>
      <w:r>
        <w:rPr>
          <w:color w:val="333333"/>
          <w:sz w:val="21"/>
          <w:szCs w:val="21"/>
        </w:rPr>
        <w:t xml:space="preserve">and subsequently filter out transactions that have a timestamp preceding the Blockchain time beyond a time window. This can clearly trigger new rounds of computation of transaction timestamp, which may be costly. </w:t>
      </w:r>
    </w:p>
    <w:p w14:paraId="3293A6A9"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An other variant of the above approach wou</w:t>
      </w:r>
      <w:r>
        <w:rPr>
          <w:color w:val="333333"/>
          <w:sz w:val="21"/>
          <w:szCs w:val="21"/>
        </w:rPr>
        <w:t xml:space="preserve">ld be that we have orderers filter transactions based on the difference of TRANSACTION_TS from the previous block’s timestamp. Transaction validation would consider TRANSACTION_TS as reference timestamp as long as it is the same as PROPOSAL_TS. </w:t>
      </w:r>
    </w:p>
    <w:p w14:paraId="656D7324"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Such approaches would be vulnerable to attackers who attempt to delay the Blockchain clock by faking transactions with “slow” timestamps. Recall that orderers only check client signature to decide on whether they consider a timestamp in a block’s timestamp</w:t>
      </w:r>
      <w:r>
        <w:rPr>
          <w:color w:val="333333"/>
          <w:sz w:val="21"/>
          <w:szCs w:val="21"/>
        </w:rPr>
        <w:t xml:space="preserve"> calculation.  </w:t>
      </w:r>
    </w:p>
    <w:p w14:paraId="32E70C70"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Other than such attacks, this method could be viable as long as blocks are announced often enough, and the channel does not remain idle (i.e., without transactions) for a long period of time.</w:t>
      </w:r>
    </w:p>
    <w:p w14:paraId="64D4EECA"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p>
    <w:p w14:paraId="57D9ADDF"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r>
        <w:rPr>
          <w:b/>
          <w:color w:val="333333"/>
          <w:sz w:val="20"/>
          <w:szCs w:val="20"/>
        </w:rPr>
        <w:t>Alternative 2: Leverage a configuration paramet</w:t>
      </w:r>
      <w:r>
        <w:rPr>
          <w:b/>
          <w:color w:val="333333"/>
          <w:sz w:val="20"/>
          <w:szCs w:val="20"/>
        </w:rPr>
        <w:t xml:space="preserve">er on the channel level. </w:t>
      </w:r>
      <w:commentRangeStart w:id="32"/>
      <w:commentRangeStart w:id="33"/>
      <w:r>
        <w:rPr>
          <w:color w:val="333333"/>
          <w:sz w:val="20"/>
          <w:szCs w:val="20"/>
        </w:rPr>
        <w:t>Configuration transactions</w:t>
      </w:r>
      <w:commentRangeEnd w:id="32"/>
      <w:r>
        <w:commentReference w:id="32"/>
      </w:r>
      <w:commentRangeEnd w:id="33"/>
      <w:r>
        <w:commentReference w:id="33"/>
      </w:r>
      <w:r>
        <w:rPr>
          <w:color w:val="333333"/>
          <w:sz w:val="20"/>
          <w:szCs w:val="20"/>
        </w:rPr>
        <w:t xml:space="preserve"> could include at the top level of channel configuration (Channel configuration) a parameter called “BLOCKCHAIN_TIME” that would represent the real-world. BLOCKCHAIN_TIME parameter could be specified</w:t>
      </w:r>
      <w:r>
        <w:rPr>
          <w:color w:val="333333"/>
          <w:sz w:val="20"/>
          <w:szCs w:val="20"/>
        </w:rPr>
        <w:t xml:space="preserve"> to have a modification policy equal to “Application.Admins”. This may increase the configuration transactions advertised in the system that would be ideal to be kept in low-frequency.</w:t>
      </w:r>
    </w:p>
    <w:p w14:paraId="54F032D4"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r>
        <w:rPr>
          <w:color w:val="333333"/>
          <w:sz w:val="20"/>
          <w:szCs w:val="20"/>
        </w:rPr>
        <w:t xml:space="preserve"> </w:t>
      </w:r>
    </w:p>
    <w:p w14:paraId="1DDAE1A9"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r>
        <w:rPr>
          <w:b/>
          <w:color w:val="333333"/>
          <w:sz w:val="20"/>
          <w:szCs w:val="20"/>
        </w:rPr>
        <w:t xml:space="preserve">Alternative 3: Leverage a configuration parameter on the MSP level. </w:t>
      </w:r>
      <w:r>
        <w:rPr>
          <w:color w:val="333333"/>
          <w:sz w:val="20"/>
          <w:szCs w:val="20"/>
        </w:rPr>
        <w:t>M</w:t>
      </w:r>
      <w:r>
        <w:rPr>
          <w:color w:val="333333"/>
          <w:sz w:val="20"/>
          <w:szCs w:val="20"/>
        </w:rPr>
        <w:t>SP Configuration could include a real-time parameter, that would be considered for identity validation concerning that MSP. Updates to this parameter would be served again via config_updates on the MSP parameter that would again trigger a new configuration</w:t>
      </w:r>
      <w:r>
        <w:rPr>
          <w:color w:val="333333"/>
          <w:sz w:val="20"/>
          <w:szCs w:val="20"/>
        </w:rPr>
        <w:t xml:space="preserve"> update to take place. However in this case </w:t>
      </w:r>
      <w:commentRangeStart w:id="34"/>
      <w:r>
        <w:rPr>
          <w:color w:val="333333"/>
          <w:sz w:val="20"/>
          <w:szCs w:val="20"/>
        </w:rPr>
        <w:t>only admins</w:t>
      </w:r>
      <w:commentRangeEnd w:id="34"/>
      <w:r>
        <w:commentReference w:id="34"/>
      </w:r>
      <w:r>
        <w:rPr>
          <w:color w:val="333333"/>
          <w:sz w:val="20"/>
          <w:szCs w:val="20"/>
        </w:rPr>
        <w:t xml:space="preserve"> of the MSP need to reach consensus for updating this parameter, and they would only need to do so as long as certificates they have issued are known to expire. </w:t>
      </w:r>
    </w:p>
    <w:p w14:paraId="710FC06C"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r>
        <w:rPr>
          <w:color w:val="333333"/>
          <w:sz w:val="20"/>
          <w:szCs w:val="20"/>
        </w:rPr>
        <w:t>This method may seem easy to impleme</w:t>
      </w:r>
      <w:r>
        <w:rPr>
          <w:color w:val="333333"/>
          <w:sz w:val="20"/>
          <w:szCs w:val="20"/>
        </w:rPr>
        <w:t>nt, as it does not require any changes to policy framework at all (only internal msp structures/configuration is required). However the timestamp generated in this way would only serve identity expiration checks, and cannot be used for other cases where co</w:t>
      </w:r>
      <w:r>
        <w:rPr>
          <w:color w:val="333333"/>
          <w:sz w:val="20"/>
          <w:szCs w:val="20"/>
        </w:rPr>
        <w:t>nnection to the real-world time is needed. Local MSP configuration would need to obtain the peer’s local time as timestamp of reference.</w:t>
      </w:r>
    </w:p>
    <w:p w14:paraId="0455D9A3"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0"/>
          <w:szCs w:val="20"/>
        </w:rPr>
      </w:pPr>
    </w:p>
    <w:p w14:paraId="6C8AF2FE"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b/>
          <w:color w:val="333333"/>
          <w:sz w:val="20"/>
          <w:szCs w:val="20"/>
        </w:rPr>
        <w:t xml:space="preserve">Alternative 4: Leverage a Blockchain-wide timestamp orderers reach consensus upon. </w:t>
      </w:r>
      <w:r>
        <w:rPr>
          <w:color w:val="333333"/>
          <w:sz w:val="21"/>
          <w:szCs w:val="21"/>
        </w:rPr>
        <w:t>That is, w</w:t>
      </w:r>
      <w:commentRangeStart w:id="35"/>
      <w:commentRangeStart w:id="36"/>
      <w:commentRangeStart w:id="37"/>
      <w:commentRangeStart w:id="38"/>
      <w:r>
        <w:rPr>
          <w:color w:val="333333"/>
          <w:sz w:val="21"/>
          <w:szCs w:val="21"/>
        </w:rPr>
        <w:t xml:space="preserve">e could enhance ordering </w:t>
      </w:r>
      <w:r>
        <w:rPr>
          <w:color w:val="333333"/>
          <w:sz w:val="21"/>
          <w:szCs w:val="21"/>
        </w:rPr>
        <w:t>service (orderer protocols) to include inside BlockHeader a timestamp (a timestamp all orderers agree on) that accompanies block generation</w:t>
      </w:r>
      <w:commentRangeEnd w:id="35"/>
      <w:r>
        <w:commentReference w:id="35"/>
      </w:r>
      <w:commentRangeEnd w:id="36"/>
      <w:r>
        <w:commentReference w:id="36"/>
      </w:r>
      <w:commentRangeEnd w:id="37"/>
      <w:r>
        <w:commentReference w:id="37"/>
      </w:r>
      <w:commentRangeEnd w:id="38"/>
      <w:r>
        <w:commentReference w:id="38"/>
      </w:r>
      <w:r>
        <w:rPr>
          <w:color w:val="333333"/>
          <w:sz w:val="21"/>
          <w:szCs w:val="21"/>
        </w:rPr>
        <w:t>; this would require modifying the proto messages, and ensure that orderers reach consensus over the timestamp itself (despite clock drifts that may exist between orderers). For Kafka, the latter should be easier to be implemented, but for sBFT this may ge</w:t>
      </w:r>
      <w:r>
        <w:rPr>
          <w:color w:val="333333"/>
          <w:sz w:val="21"/>
          <w:szCs w:val="21"/>
        </w:rPr>
        <w:t xml:space="preserve">t more complex. </w:t>
      </w:r>
    </w:p>
    <w:p w14:paraId="2998DDA1"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br/>
        <w:t>Assuming that timestamps in successive blocks will be non-decreasing, in this case, committing peers would need to assess access rights of clients/endorsers considering the previous block’s timestamp, which assuming we have frequent gener</w:t>
      </w:r>
      <w:r>
        <w:rPr>
          <w:color w:val="333333"/>
          <w:sz w:val="21"/>
          <w:szCs w:val="21"/>
        </w:rPr>
        <w:t>ation of blocks, this should not be an issue.</w:t>
      </w:r>
    </w:p>
    <w:p w14:paraId="687B3DEE" w14:textId="77777777" w:rsidR="000A2D77" w:rsidRDefault="000A2D77">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b/>
          <w:color w:val="333333"/>
          <w:sz w:val="21"/>
          <w:szCs w:val="21"/>
        </w:rPr>
      </w:pPr>
    </w:p>
    <w:p w14:paraId="5B03C87F" w14:textId="77777777" w:rsidR="000A2D77" w:rsidRDefault="00584853">
      <w:pPr>
        <w:pStyle w:val="Titre2"/>
        <w:pBdr>
          <w:top w:val="none" w:sz="0" w:space="0" w:color="auto"/>
          <w:left w:val="none" w:sz="0" w:space="0" w:color="auto"/>
          <w:bottom w:val="none" w:sz="0" w:space="0" w:color="auto"/>
          <w:right w:val="none" w:sz="0" w:space="0" w:color="auto"/>
          <w:between w:val="none" w:sz="0" w:space="0" w:color="auto"/>
        </w:pBdr>
        <w:shd w:val="clear" w:color="auto" w:fill="FFFFFF"/>
        <w:spacing w:before="160"/>
      </w:pPr>
      <w:bookmarkStart w:id="39" w:name="_t8dkuqqsx2rc" w:colFirst="0" w:colLast="0"/>
      <w:bookmarkEnd w:id="39"/>
      <w:commentRangeStart w:id="40"/>
      <w:r>
        <w:t>3. Q &amp; A</w:t>
      </w:r>
    </w:p>
    <w:p w14:paraId="3B2FA5B3"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b/>
          <w:color w:val="333333"/>
          <w:sz w:val="21"/>
          <w:szCs w:val="21"/>
        </w:rPr>
      </w:pPr>
      <w:r>
        <w:rPr>
          <w:b/>
          <w:color w:val="333333"/>
          <w:sz w:val="21"/>
          <w:szCs w:val="21"/>
        </w:rPr>
        <w:t xml:space="preserve">Including here popular questions on this matter. </w:t>
      </w:r>
      <w:commentRangeEnd w:id="40"/>
      <w:r>
        <w:commentReference w:id="40"/>
      </w:r>
    </w:p>
    <w:p w14:paraId="2DF49DA5"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b/>
          <w:color w:val="333333"/>
          <w:sz w:val="21"/>
          <w:szCs w:val="21"/>
        </w:rPr>
      </w:pPr>
      <w:r>
        <w:rPr>
          <w:b/>
          <w:color w:val="333333"/>
          <w:sz w:val="21"/>
          <w:szCs w:val="21"/>
        </w:rPr>
        <w:t>Can’t we use peer’s local time if we assume that certificates are renewed long time before they are to expire?</w:t>
      </w:r>
    </w:p>
    <w:p w14:paraId="1C507FB6" w14:textId="77777777" w:rsidR="000A2D77" w:rsidRDefault="00584853">
      <w:pPr>
        <w:pBdr>
          <w:top w:val="none" w:sz="0" w:space="0" w:color="auto"/>
          <w:left w:val="none" w:sz="0" w:space="0" w:color="auto"/>
          <w:bottom w:val="none" w:sz="0" w:space="0" w:color="auto"/>
          <w:right w:val="none" w:sz="0" w:space="0" w:color="auto"/>
          <w:between w:val="none" w:sz="0" w:space="0" w:color="auto"/>
        </w:pBdr>
        <w:shd w:val="clear" w:color="auto" w:fill="FFFFFF"/>
        <w:spacing w:before="160"/>
        <w:rPr>
          <w:color w:val="333333"/>
          <w:sz w:val="21"/>
          <w:szCs w:val="21"/>
        </w:rPr>
      </w:pPr>
      <w:r>
        <w:rPr>
          <w:color w:val="333333"/>
          <w:sz w:val="21"/>
          <w:szCs w:val="21"/>
        </w:rPr>
        <w:t>No. Even if we assume that certificates are renewed long before they expire, so that no chance to cause state-forks (at commiting peers who are part of the channel), we still have the issue that a peer that joins a channel much later than the cert's expira</w:t>
      </w:r>
      <w:r>
        <w:rPr>
          <w:color w:val="333333"/>
          <w:sz w:val="21"/>
          <w:szCs w:val="21"/>
        </w:rPr>
        <w:t xml:space="preserve">tion time, cannot validate properly any of the endorsed transactions with expired endorser/client certificates. This issue was reported by </w:t>
      </w:r>
      <w:hyperlink r:id="rId8">
        <w:r>
          <w:rPr>
            <w:color w:val="3B73AF"/>
            <w:sz w:val="21"/>
            <w:szCs w:val="21"/>
            <w:u w:val="single"/>
          </w:rPr>
          <w:t>Angelo De Caro</w:t>
        </w:r>
      </w:hyperlink>
      <w:r>
        <w:rPr>
          <w:color w:val="333333"/>
          <w:sz w:val="21"/>
          <w:szCs w:val="21"/>
        </w:rPr>
        <w:t>.</w:t>
      </w:r>
    </w:p>
    <w:p w14:paraId="57402881" w14:textId="77777777" w:rsidR="000A2D77" w:rsidRDefault="000A2D77"/>
    <w:p w14:paraId="535ED054" w14:textId="77777777" w:rsidR="000A2D77" w:rsidRDefault="000A2D77"/>
    <w:p w14:paraId="776AFCD4" w14:textId="77777777" w:rsidR="000A2D77" w:rsidRDefault="000A2D77"/>
    <w:sectPr w:rsidR="000A2D7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ko Vukolic" w:date="2017-08-22T09:25:00Z" w:initials="">
    <w:p w14:paraId="64129289" w14:textId="77777777" w:rsidR="000A2D77" w:rsidRDefault="00584853">
      <w:pPr>
        <w:widowControl w:val="0"/>
        <w:spacing w:line="240" w:lineRule="auto"/>
      </w:pPr>
      <w:r>
        <w:t>How much of an issue is this in practice? How big are CRLs expected to grow? We are storing a several GB (TB?) blockchain here so it woul</w:t>
      </w:r>
      <w:r>
        <w:t>d be good to put the size of CRLs in the perspective</w:t>
      </w:r>
    </w:p>
  </w:comment>
  <w:comment w:id="3" w:author="Jason Yellick" w:date="2017-10-18T16:36:00Z" w:initials="">
    <w:p w14:paraId="378C7BB8" w14:textId="77777777" w:rsidR="000A2D77" w:rsidRDefault="00584853">
      <w:pPr>
        <w:widowControl w:val="0"/>
        <w:spacing w:line="240" w:lineRule="auto"/>
      </w:pPr>
      <w:r>
        <w:t>I think the issue would be that we store the channel configuration in a single block.</w:t>
      </w:r>
    </w:p>
    <w:p w14:paraId="2373158A" w14:textId="77777777" w:rsidR="000A2D77" w:rsidRDefault="000A2D77">
      <w:pPr>
        <w:widowControl w:val="0"/>
        <w:spacing w:line="240" w:lineRule="auto"/>
      </w:pPr>
    </w:p>
    <w:p w14:paraId="110E24DB" w14:textId="77777777" w:rsidR="000A2D77" w:rsidRDefault="00584853">
      <w:pPr>
        <w:widowControl w:val="0"/>
        <w:spacing w:line="240" w:lineRule="auto"/>
      </w:pPr>
      <w:r>
        <w:t>For ease of implementation and pruning, the decision was made early on that the configuration block would be atomic,</w:t>
      </w:r>
      <w:r>
        <w:t xml:space="preserve"> rather than incremental, so that all of the crypto material would be defined in a single block, rather than having to assemble it by playing the blockchain from genesis.</w:t>
      </w:r>
    </w:p>
    <w:p w14:paraId="66A8913D" w14:textId="77777777" w:rsidR="000A2D77" w:rsidRDefault="000A2D77">
      <w:pPr>
        <w:widowControl w:val="0"/>
        <w:spacing w:line="240" w:lineRule="auto"/>
      </w:pPr>
    </w:p>
    <w:p w14:paraId="6BD8CD64" w14:textId="77777777" w:rsidR="000A2D77" w:rsidRDefault="00584853">
      <w:pPr>
        <w:widowControl w:val="0"/>
        <w:spacing w:line="240" w:lineRule="auto"/>
      </w:pPr>
      <w:r>
        <w:t>From this perspective, size does become a concern.</w:t>
      </w:r>
    </w:p>
  </w:comment>
  <w:comment w:id="12" w:author="Yacov Manevich" w:date="2017-10-18T17:42:00Z" w:initials="">
    <w:p w14:paraId="774C554F" w14:textId="77777777" w:rsidR="000A2D77" w:rsidRDefault="00584853">
      <w:pPr>
        <w:widowControl w:val="0"/>
        <w:spacing w:line="240" w:lineRule="auto"/>
      </w:pPr>
      <w:r>
        <w:t>Is this to ensure its own identity hasn't expired?</w:t>
      </w:r>
    </w:p>
  </w:comment>
  <w:comment w:id="13" w:author="Elli Androulaki" w:date="2017-10-19T22:15:00Z" w:initials="">
    <w:p w14:paraId="4671ABC3" w14:textId="77777777" w:rsidR="000A2D77" w:rsidRDefault="00584853">
      <w:pPr>
        <w:widowControl w:val="0"/>
        <w:spacing w:line="240" w:lineRule="auto"/>
      </w:pPr>
      <w:r>
        <w:t>yes</w:t>
      </w:r>
    </w:p>
  </w:comment>
  <w:comment w:id="17" w:author="Gari Singh" w:date="2017-08-25T12:05:00Z" w:initials="">
    <w:p w14:paraId="11D73F9E" w14:textId="77777777" w:rsidR="000A2D77" w:rsidRDefault="00584853">
      <w:pPr>
        <w:widowControl w:val="0"/>
        <w:spacing w:line="240" w:lineRule="auto"/>
      </w:pPr>
      <w:r>
        <w:t>We should also add a check in the peer itself pre</w:t>
      </w:r>
      <w:r>
        <w:t>venting the peer from signing with an expired certificate.  Of course this is only valid for well-behaved peers, but IMHO this would still be a good check to have</w:t>
      </w:r>
    </w:p>
  </w:comment>
  <w:comment w:id="18" w:author="Elli Androulaki" w:date="2017-08-28T07:07:00Z" w:initials="">
    <w:p w14:paraId="09B059D5" w14:textId="77777777" w:rsidR="000A2D77" w:rsidRDefault="00584853">
      <w:pPr>
        <w:widowControl w:val="0"/>
        <w:spacing w:line="240" w:lineRule="auto"/>
      </w:pPr>
      <w:r>
        <w:t>Indeed, i just updated the text to include this. Thanks!</w:t>
      </w:r>
    </w:p>
  </w:comment>
  <w:comment w:id="19" w:author="Yacov Manevich" w:date="2017-08-21T18:50:00Z" w:initials="">
    <w:p w14:paraId="4D72F427" w14:textId="77777777" w:rsidR="000A2D77" w:rsidRDefault="00584853">
      <w:pPr>
        <w:widowControl w:val="0"/>
        <w:spacing w:line="240" w:lineRule="auto"/>
      </w:pPr>
      <w:r>
        <w:t>Why is this needed?</w:t>
      </w:r>
    </w:p>
    <w:p w14:paraId="4E0D69B6" w14:textId="77777777" w:rsidR="000A2D77" w:rsidRDefault="00584853">
      <w:pPr>
        <w:widowControl w:val="0"/>
        <w:spacing w:line="240" w:lineRule="auto"/>
      </w:pPr>
      <w:r>
        <w:t>Is this just not to w</w:t>
      </w:r>
      <w:r>
        <w:t>aste resources for sending it to ordering?</w:t>
      </w:r>
    </w:p>
  </w:comment>
  <w:comment w:id="20" w:author="Elli Androulaki" w:date="2017-08-22T07:29:00Z" w:initials="">
    <w:p w14:paraId="739D5A62" w14:textId="77777777" w:rsidR="000A2D77" w:rsidRDefault="00584853">
      <w:pPr>
        <w:widowControl w:val="0"/>
        <w:spacing w:line="240" w:lineRule="auto"/>
      </w:pPr>
      <w:r>
        <w:t>Cause, what if endorser certificate has expired? Of course this would ultimately be checked at validation time, but the client would need to check endorsements correctness overall in any case (though this is not t</w:t>
      </w:r>
      <w:r>
        <w:t>he way this is done currently).</w:t>
      </w:r>
    </w:p>
  </w:comment>
  <w:comment w:id="21" w:author="Marko Vukolic" w:date="2017-08-22T09:37:00Z" w:initials="">
    <w:p w14:paraId="76A157AF" w14:textId="77777777" w:rsidR="000A2D77" w:rsidRDefault="00584853">
      <w:pPr>
        <w:widowControl w:val="0"/>
        <w:spacing w:line="240" w:lineRule="auto"/>
      </w:pPr>
      <w:r>
        <w:t>The "intended specification" is underspecified here at least for a BFT ordering service. More concretely, what happens when potentially Byz orderers disagre</w:t>
      </w:r>
      <w:r>
        <w:t>e on validity wrt local orderer time - what property is there to satisfy here?</w:t>
      </w:r>
    </w:p>
  </w:comment>
  <w:comment w:id="22" w:author="Elli Androulaki" w:date="2017-08-31T11:29:00Z" w:initials="">
    <w:p w14:paraId="26ADDEF8" w14:textId="77777777" w:rsidR="000A2D77" w:rsidRDefault="00584853">
      <w:pPr>
        <w:widowControl w:val="0"/>
        <w:spacing w:line="240" w:lineRule="auto"/>
      </w:pPr>
      <w:r>
        <w:t>I agree. For BFT I am not sure how this would work.</w:t>
      </w:r>
    </w:p>
  </w:comment>
  <w:comment w:id="23" w:author="Elli Androulaki" w:date="2017-10-17T16:28:00Z" w:initials="">
    <w:p w14:paraId="774F9673" w14:textId="77777777" w:rsidR="000A2D77" w:rsidRDefault="00584853">
      <w:pPr>
        <w:widowControl w:val="0"/>
        <w:spacing w:line="240" w:lineRule="auto"/>
      </w:pPr>
      <w:r>
        <w:t>+marko.vukolic@gmail.com  I rephrased the above text. Would you approve of the new version?</w:t>
      </w:r>
    </w:p>
  </w:comment>
  <w:comment w:id="24" w:author="Yacov Manevich" w:date="2017-10-18T17:47:00Z" w:initials="">
    <w:p w14:paraId="434BA91F" w14:textId="77777777" w:rsidR="000A2D77" w:rsidRDefault="00584853">
      <w:pPr>
        <w:widowControl w:val="0"/>
        <w:spacing w:line="240" w:lineRule="auto"/>
      </w:pPr>
      <w:r>
        <w:t>isn't this supposed to be an expression of the form |A-B|&lt;Window ?</w:t>
      </w:r>
    </w:p>
  </w:comment>
  <w:comment w:id="25" w:author="Elli Androulaki" w:date="2017-10-19T22:17:00Z" w:initials="">
    <w:p w14:paraId="48A3E11A" w14:textId="77777777" w:rsidR="000A2D77" w:rsidRDefault="00584853">
      <w:pPr>
        <w:widowControl w:val="0"/>
        <w:spacing w:line="240" w:lineRule="auto"/>
      </w:pPr>
      <w:r>
        <w:t>RIght, could be</w:t>
      </w:r>
    </w:p>
  </w:comment>
  <w:comment w:id="26" w:author="Yacov Manevich" w:date="2017-08-21T19:12:00Z" w:initials="">
    <w:p w14:paraId="51FF904A" w14:textId="77777777" w:rsidR="000A2D77" w:rsidRDefault="00584853">
      <w:pPr>
        <w:widowControl w:val="0"/>
        <w:spacing w:line="240" w:lineRule="auto"/>
      </w:pPr>
      <w:r>
        <w:t>who sets this value? the client? if so - then why does it need to set</w:t>
      </w:r>
      <w:r>
        <w:t xml:space="preserve"> this again if it already has PROPOSAL_TS ? </w:t>
      </w:r>
    </w:p>
    <w:p w14:paraId="544F4BA9" w14:textId="77777777" w:rsidR="000A2D77" w:rsidRDefault="00584853">
      <w:pPr>
        <w:widowControl w:val="0"/>
        <w:spacing w:line="240" w:lineRule="auto"/>
      </w:pPr>
      <w:r>
        <w:t xml:space="preserve">The TRANSACTION_TS hasn't been seen by the endorsers, only by the client. </w:t>
      </w:r>
    </w:p>
    <w:p w14:paraId="01167800" w14:textId="77777777" w:rsidR="000A2D77" w:rsidRDefault="00584853">
      <w:pPr>
        <w:widowControl w:val="0"/>
        <w:spacing w:line="240" w:lineRule="auto"/>
      </w:pPr>
      <w:r>
        <w:t>Doesn't it make sense that the timestamp is seen by as many participants as possible, and that only a single timestamp (instead of 2) is</w:t>
      </w:r>
      <w:r>
        <w:t xml:space="preserve"> checked?</w:t>
      </w:r>
    </w:p>
  </w:comment>
  <w:comment w:id="27" w:author="Elli Androulaki" w:date="2017-08-28T07:09:00Z" w:initials="">
    <w:p w14:paraId="5606572A" w14:textId="77777777" w:rsidR="000A2D77" w:rsidRDefault="00584853">
      <w:pPr>
        <w:widowControl w:val="0"/>
        <w:spacing w:line="240" w:lineRule="auto"/>
      </w:pPr>
      <w:r>
        <w:t>So, i believe this timestamp needs to be parsable by orderers that do not go as deep as parsing proposals. May be wrong though.</w:t>
      </w:r>
    </w:p>
    <w:p w14:paraId="4C4AC4D1" w14:textId="77777777" w:rsidR="000A2D77" w:rsidRDefault="000A2D77">
      <w:pPr>
        <w:widowControl w:val="0"/>
        <w:spacing w:line="240" w:lineRule="auto"/>
      </w:pPr>
    </w:p>
    <w:p w14:paraId="6B6D7411" w14:textId="77777777" w:rsidR="000A2D77" w:rsidRDefault="00584853">
      <w:pPr>
        <w:widowControl w:val="0"/>
        <w:spacing w:line="240" w:lineRule="auto"/>
      </w:pPr>
      <w:r>
        <w:t>So the idea is that the orderers parse  transaction_ts, and then committing peers ensure that proposal_ts is the same as transaction_ts.</w:t>
      </w:r>
    </w:p>
  </w:comment>
  <w:comment w:id="28" w:author="Yacov Manevich" w:date="2017-10-18T17:52:00Z" w:initials="">
    <w:p w14:paraId="610AB0D3" w14:textId="77777777" w:rsidR="000A2D77" w:rsidRDefault="00584853">
      <w:pPr>
        <w:widowControl w:val="0"/>
        <w:spacing w:line="240" w:lineRule="auto"/>
      </w:pPr>
      <w:r>
        <w:t>Is the TRANSACTION_TS a part of the signed payload of the envelope sent to the orderer?</w:t>
      </w:r>
    </w:p>
  </w:comment>
  <w:comment w:id="29" w:author="Elli Androulaki" w:date="2017-10-19T22:17:00Z" w:initials="">
    <w:p w14:paraId="722E8A35" w14:textId="77777777" w:rsidR="000A2D77" w:rsidRDefault="00584853">
      <w:pPr>
        <w:widowControl w:val="0"/>
        <w:spacing w:line="240" w:lineRule="auto"/>
      </w:pPr>
      <w:r>
        <w:t>RIght it is a part that orderer</w:t>
      </w:r>
      <w:r>
        <w:t>s already parse.</w:t>
      </w:r>
    </w:p>
  </w:comment>
  <w:comment w:id="31" w:author="Yacov Manevich" w:date="2017-11-25T12:06:00Z" w:initials="">
    <w:p w14:paraId="7E79013F" w14:textId="77777777" w:rsidR="000A2D77" w:rsidRDefault="00584853">
      <w:pPr>
        <w:widowControl w:val="0"/>
        <w:spacing w:line="240" w:lineRule="auto"/>
      </w:pPr>
      <w:r>
        <w:t>1) Perhaps we should take into account also the organizations of the clients? otherwise an org with a client that submits lots of transactions skews the time forward.</w:t>
      </w:r>
    </w:p>
    <w:p w14:paraId="0331C09B" w14:textId="77777777" w:rsidR="000A2D77" w:rsidRDefault="00584853">
      <w:pPr>
        <w:widowControl w:val="0"/>
        <w:spacing w:line="240" w:lineRule="auto"/>
      </w:pPr>
      <w:r>
        <w:t>2) Perhaps we should also ensure the transaction_ts is within a range of the local time o</w:t>
      </w:r>
      <w:r>
        <w:t>f the orderer? otherwise, a malicious client may make the time jump forward by submitting more than half of the transactions for the block and the next block would have a very large time due to the previous block, and then the orderer would refuse transact</w:t>
      </w:r>
      <w:r>
        <w:t>ions from all clients.</w:t>
      </w:r>
    </w:p>
  </w:comment>
  <w:comment w:id="32" w:author="Yacov Manevich" w:date="2017-10-18T18:12:00Z" w:initials="">
    <w:p w14:paraId="26B6B162" w14:textId="77777777" w:rsidR="000A2D77" w:rsidRDefault="00584853">
      <w:pPr>
        <w:widowControl w:val="0"/>
        <w:spacing w:line="240" w:lineRule="auto"/>
      </w:pPr>
      <w:r>
        <w:t>So the orderer wi</w:t>
      </w:r>
      <w:r>
        <w:t>ll have a config block emission on a timely manner? Recall that a config block contains lots of PEM data which in a large channel, isn't negligible and it "piles up" on the disk.</w:t>
      </w:r>
    </w:p>
  </w:comment>
  <w:comment w:id="33" w:author="Elli Androulaki" w:date="2017-10-19T22:16:00Z" w:initials="">
    <w:p w14:paraId="49BFC37C" w14:textId="77777777" w:rsidR="000A2D77" w:rsidRDefault="00584853">
      <w:pPr>
        <w:widowControl w:val="0"/>
        <w:spacing w:line="240" w:lineRule="auto"/>
      </w:pPr>
      <w:r>
        <w:t>Indeed.</w:t>
      </w:r>
    </w:p>
  </w:comment>
  <w:comment w:id="34" w:author="Elli Androulaki" w:date="2017-10-17T17:17:00Z" w:initials="">
    <w:p w14:paraId="5CBB5672" w14:textId="77777777" w:rsidR="000A2D77" w:rsidRDefault="00584853">
      <w:pPr>
        <w:widowControl w:val="0"/>
        <w:spacing w:line="240" w:lineRule="auto"/>
      </w:pPr>
      <w:r>
        <w:t>Clearly, a malicious admin for th</w:t>
      </w:r>
      <w:r>
        <w:t>at MSP could however try to manipulate the timestamp considered by that MSP such that it never expires. However this can be tackled by an MSP admin policy that requires consensus over multiple admins from that MSP.</w:t>
      </w:r>
    </w:p>
  </w:comment>
  <w:comment w:id="35" w:author="Yacov Manevich" w:date="2017-08-21T19:40:00Z" w:initials="">
    <w:p w14:paraId="19F02A8F" w14:textId="77777777" w:rsidR="000A2D77" w:rsidRDefault="00584853">
      <w:pPr>
        <w:widowControl w:val="0"/>
        <w:spacing w:line="240" w:lineRule="auto"/>
      </w:pPr>
      <w:r>
        <w:t>If we have that - why do we need all the checks in the admission time with the PROPOSAL_TS? Isn't the whole purpose just to provide expiration of identities and determinism at the same time?</w:t>
      </w:r>
    </w:p>
  </w:comment>
  <w:comment w:id="36" w:author="Jason Yellick" w:date="2017-08-21T20:01:00Z" w:initials="">
    <w:p w14:paraId="2D9D6CF1" w14:textId="77777777" w:rsidR="000A2D77" w:rsidRDefault="00584853">
      <w:pPr>
        <w:widowControl w:val="0"/>
        <w:spacing w:line="240" w:lineRule="auto"/>
      </w:pPr>
      <w:r>
        <w:t>I really also do not understand the point of having a block timestamp.  The transactions already have a timestamp, and if we have assurances that this timestamp will be correct (both because of filtering by the orderers, and because endorsers will refuse t</w:t>
      </w:r>
      <w:r>
        <w:t>o endorse without it), I'm not sure what this gains us? It actually only produces more questions for me.</w:t>
      </w:r>
    </w:p>
  </w:comment>
  <w:comment w:id="37" w:author="Elli Androulaki" w:date="2017-08-22T07:51:00Z" w:initials="">
    <w:p w14:paraId="0B692DD9" w14:textId="77777777" w:rsidR="000A2D77" w:rsidRDefault="00584853">
      <w:pPr>
        <w:widowControl w:val="0"/>
        <w:spacing w:line="240" w:lineRule="auto"/>
      </w:pPr>
      <w:r>
        <w:t>So, would you see that a certificate that has not been accepted by the endorsers as valid/non-expired and managed to go through orderers time window ca</w:t>
      </w:r>
      <w:r>
        <w:t xml:space="preserve">n overflow the network with garbage? Meaning that if the only thing that orderers check is the proposal timestamp, then the endorsers opinion would not be considered there. </w:t>
      </w:r>
    </w:p>
    <w:p w14:paraId="5D109E92" w14:textId="77777777" w:rsidR="000A2D77" w:rsidRDefault="000A2D77">
      <w:pPr>
        <w:widowControl w:val="0"/>
        <w:spacing w:line="240" w:lineRule="auto"/>
      </w:pPr>
    </w:p>
    <w:p w14:paraId="61A01E7B" w14:textId="77777777" w:rsidR="000A2D77" w:rsidRDefault="00584853">
      <w:pPr>
        <w:widowControl w:val="0"/>
        <w:spacing w:line="240" w:lineRule="auto"/>
      </w:pPr>
      <w:r>
        <w:t>In any case, not a big security hole since the validation of transaction would de</w:t>
      </w:r>
      <w:r>
        <w:t xml:space="preserve">tect that and abandon the transaction. </w:t>
      </w:r>
    </w:p>
    <w:p w14:paraId="56BE2D8C" w14:textId="77777777" w:rsidR="000A2D77" w:rsidRDefault="000A2D77">
      <w:pPr>
        <w:widowControl w:val="0"/>
        <w:spacing w:line="240" w:lineRule="auto"/>
      </w:pPr>
    </w:p>
    <w:p w14:paraId="58E63E08" w14:textId="77777777" w:rsidR="000A2D77" w:rsidRDefault="00584853">
      <w:pPr>
        <w:widowControl w:val="0"/>
        <w:spacing w:line="240" w:lineRule="auto"/>
      </w:pPr>
      <w:r>
        <w:t>My real issue in all cases would be (3); if MSP admins can get assurances of when an identity would safely be considered as expired, (to properly update the CRL) then we would be covered.</w:t>
      </w:r>
    </w:p>
  </w:comment>
  <w:comment w:id="38" w:author="Marko Vukolic" w:date="2017-08-22T09:45:00Z" w:initials="">
    <w:p w14:paraId="13E6A182" w14:textId="77777777" w:rsidR="000A2D77" w:rsidRDefault="00584853">
      <w:pPr>
        <w:widowControl w:val="0"/>
        <w:spacing w:line="240" w:lineRule="auto"/>
      </w:pPr>
      <w:r>
        <w:t>To me block time makes it s</w:t>
      </w:r>
      <w:r>
        <w:t>omehow cleaner for ordering service devs to plug in their ordering service. It also means that a transaction which does not comply with  block time would not be swallowed by the ordering service which respects the approach to having evidences for invalid t</w:t>
      </w:r>
      <w:r>
        <w:t>x we have now. I lean towards block time, as an *optional* feature of an ordering service (in case an ordering service does not support block time - an HLF instance would still rely on CRLs for validation).</w:t>
      </w:r>
    </w:p>
  </w:comment>
  <w:comment w:id="40" w:author="Jason Yellick" w:date="2017-08-21T20:14:00Z" w:initials="">
    <w:p w14:paraId="11CEC196" w14:textId="77777777" w:rsidR="000A2D77" w:rsidRDefault="00584853">
      <w:pPr>
        <w:widowControl w:val="0"/>
        <w:spacing w:line="240" w:lineRule="auto"/>
      </w:pPr>
      <w:r>
        <w:t>A propose question for the Q&amp;A.</w:t>
      </w:r>
    </w:p>
    <w:p w14:paraId="43E5444D" w14:textId="77777777" w:rsidR="000A2D77" w:rsidRDefault="000A2D77">
      <w:pPr>
        <w:widowControl w:val="0"/>
        <w:spacing w:line="240" w:lineRule="auto"/>
      </w:pPr>
    </w:p>
    <w:p w14:paraId="4D7A0946" w14:textId="77777777" w:rsidR="000A2D77" w:rsidRDefault="00584853">
      <w:pPr>
        <w:widowControl w:val="0"/>
        <w:spacing w:line="240" w:lineRule="auto"/>
      </w:pPr>
      <w:r>
        <w:t>If the orderers are checking the outer signature, which includes the same timestamp used for endorsement (via the channel header), and the ordere</w:t>
      </w:r>
      <w:r>
        <w:t xml:space="preserve">rs consent upon this timestamp to come to an agreement that it is either valid or invalid (in which case the transaction makes it into a block or is discarded respectively), then why do we need any of this other logic? </w:t>
      </w:r>
    </w:p>
    <w:p w14:paraId="5DC2B152" w14:textId="77777777" w:rsidR="000A2D77" w:rsidRDefault="000A2D77">
      <w:pPr>
        <w:widowControl w:val="0"/>
        <w:spacing w:line="240" w:lineRule="auto"/>
      </w:pPr>
    </w:p>
    <w:p w14:paraId="11199067" w14:textId="77777777" w:rsidR="000A2D77" w:rsidRDefault="00584853">
      <w:pPr>
        <w:widowControl w:val="0"/>
        <w:spacing w:line="240" w:lineRule="auto"/>
      </w:pPr>
      <w:r>
        <w:t>Perhaps I am missing something, but</w:t>
      </w:r>
      <w:r>
        <w:t xml:space="preserve"> it seems like the signature checks for a particular transaction may all simply be done against this singular timestamp.</w:t>
      </w:r>
    </w:p>
    <w:p w14:paraId="1CC56B54" w14:textId="77777777" w:rsidR="000A2D77" w:rsidRDefault="000A2D77">
      <w:pPr>
        <w:widowControl w:val="0"/>
        <w:spacing w:line="240" w:lineRule="auto"/>
      </w:pPr>
    </w:p>
    <w:p w14:paraId="5CB339EC" w14:textId="77777777" w:rsidR="000A2D77" w:rsidRDefault="00584853">
      <w:pPr>
        <w:widowControl w:val="0"/>
        <w:spacing w:line="240" w:lineRule="auto"/>
      </w:pPr>
      <w:r>
        <w:t xml:space="preserve">This leaves the question of whether a timestamp is valid up to the consensus implementation, which may be a very hard question in the </w:t>
      </w:r>
      <w:r>
        <w:t>BFT case, but asking "Valid or not" of a consensus algorithm seems like a much better question than "What time is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129289" w15:done="0"/>
  <w15:commentEx w15:paraId="6BD8CD64" w15:done="0"/>
  <w15:commentEx w15:paraId="774C554F" w15:done="0"/>
  <w15:commentEx w15:paraId="4671ABC3" w15:done="0"/>
  <w15:commentEx w15:paraId="11D73F9E" w15:done="0"/>
  <w15:commentEx w15:paraId="09B059D5" w15:done="0"/>
  <w15:commentEx w15:paraId="4E0D69B6" w15:done="0"/>
  <w15:commentEx w15:paraId="739D5A62" w15:done="0"/>
  <w15:commentEx w15:paraId="76A157AF" w15:done="0"/>
  <w15:commentEx w15:paraId="26ADDEF8" w15:done="0"/>
  <w15:commentEx w15:paraId="774F9673" w15:done="0"/>
  <w15:commentEx w15:paraId="434BA91F" w15:done="0"/>
  <w15:commentEx w15:paraId="48A3E11A" w15:done="0"/>
  <w15:commentEx w15:paraId="01167800" w15:done="0"/>
  <w15:commentEx w15:paraId="6B6D7411" w15:done="0"/>
  <w15:commentEx w15:paraId="610AB0D3" w15:done="0"/>
  <w15:commentEx w15:paraId="722E8A35" w15:done="0"/>
  <w15:commentEx w15:paraId="0331C09B" w15:done="0"/>
  <w15:commentEx w15:paraId="26B6B162" w15:done="0"/>
  <w15:commentEx w15:paraId="49BFC37C" w15:done="0"/>
  <w15:commentEx w15:paraId="5CBB5672" w15:done="0"/>
  <w15:commentEx w15:paraId="19F02A8F" w15:done="0"/>
  <w15:commentEx w15:paraId="2D9D6CF1" w15:done="0"/>
  <w15:commentEx w15:paraId="58E63E08" w15:done="0"/>
  <w15:commentEx w15:paraId="13E6A182" w15:done="0"/>
  <w15:commentEx w15:paraId="5CB339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129289" w16cid:durableId="1E7CE851"/>
  <w16cid:commentId w16cid:paraId="6BD8CD64" w16cid:durableId="1E7CE852"/>
  <w16cid:commentId w16cid:paraId="774C554F" w16cid:durableId="1E7CE853"/>
  <w16cid:commentId w16cid:paraId="4671ABC3" w16cid:durableId="1E7CE854"/>
  <w16cid:commentId w16cid:paraId="11D73F9E" w16cid:durableId="1E7CE855"/>
  <w16cid:commentId w16cid:paraId="09B059D5" w16cid:durableId="1E7CE856"/>
  <w16cid:commentId w16cid:paraId="4E0D69B6" w16cid:durableId="1E7CE857"/>
  <w16cid:commentId w16cid:paraId="739D5A62" w16cid:durableId="1E7CE858"/>
  <w16cid:commentId w16cid:paraId="76A157AF" w16cid:durableId="1E7CE859"/>
  <w16cid:commentId w16cid:paraId="26ADDEF8" w16cid:durableId="1E7CE85A"/>
  <w16cid:commentId w16cid:paraId="774F9673" w16cid:durableId="1E7CE85B"/>
  <w16cid:commentId w16cid:paraId="434BA91F" w16cid:durableId="1E7CE85C"/>
  <w16cid:commentId w16cid:paraId="48A3E11A" w16cid:durableId="1E7CE85D"/>
  <w16cid:commentId w16cid:paraId="01167800" w16cid:durableId="1E7CE85E"/>
  <w16cid:commentId w16cid:paraId="6B6D7411" w16cid:durableId="1E7CE85F"/>
  <w16cid:commentId w16cid:paraId="610AB0D3" w16cid:durableId="1E7CE860"/>
  <w16cid:commentId w16cid:paraId="722E8A35" w16cid:durableId="1E7CE861"/>
  <w16cid:commentId w16cid:paraId="0331C09B" w16cid:durableId="1E7CE862"/>
  <w16cid:commentId w16cid:paraId="26B6B162" w16cid:durableId="1E7CE863"/>
  <w16cid:commentId w16cid:paraId="49BFC37C" w16cid:durableId="1E7CE864"/>
  <w16cid:commentId w16cid:paraId="5CBB5672" w16cid:durableId="1E7CE865"/>
  <w16cid:commentId w16cid:paraId="19F02A8F" w16cid:durableId="1E7CE866"/>
  <w16cid:commentId w16cid:paraId="2D9D6CF1" w16cid:durableId="1E7CE867"/>
  <w16cid:commentId w16cid:paraId="58E63E08" w16cid:durableId="1E7CE868"/>
  <w16cid:commentId w16cid:paraId="13E6A182" w16cid:durableId="1E7CE869"/>
  <w16cid:commentId w16cid:paraId="5CB339EC" w16cid:durableId="1E7CE8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656"/>
    <w:multiLevelType w:val="multilevel"/>
    <w:tmpl w:val="93328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77"/>
    <w:rsid w:val="000A2D77"/>
    <w:rsid w:val="00584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4663"/>
  <w15:docId w15:val="{46F06960-017C-4F97-A854-E60F1D80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8485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4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ira.hyperledger.org/secure/ViewProfile.jspa?name=adc"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1367</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BIDON</dc:creator>
  <cp:lastModifiedBy>Frédéric BIDON</cp:lastModifiedBy>
  <cp:revision>2</cp:revision>
  <dcterms:created xsi:type="dcterms:W3CDTF">2018-04-14T18:52:00Z</dcterms:created>
  <dcterms:modified xsi:type="dcterms:W3CDTF">2018-04-14T18:52:00Z</dcterms:modified>
</cp:coreProperties>
</file>