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38B" w:rsidRDefault="00127699">
      <w:pPr>
        <w:rPr>
          <w:b/>
        </w:rPr>
      </w:pPr>
      <w:bookmarkStart w:id="0" w:name="_GoBack"/>
      <w:bookmarkEnd w:id="0"/>
      <w:r>
        <w:rPr>
          <w:b/>
        </w:rPr>
        <w:t>Hyperledger Fabric - Private Channel Data (version2)</w:t>
      </w:r>
    </w:p>
    <w:p w:rsidR="00EE738B" w:rsidRDefault="00127699">
      <w:pPr>
        <w:rPr>
          <w:b/>
        </w:rPr>
      </w:pPr>
      <w:r>
        <w:rPr>
          <w:b/>
        </w:rPr>
        <w:t>Proposed design for: https://jira.hyperledger.org/browse/FAB-1151</w:t>
      </w:r>
    </w:p>
    <w:p w:rsidR="00EE738B" w:rsidRDefault="00127699">
      <w:pPr>
        <w:rPr>
          <w:b/>
        </w:rPr>
      </w:pPr>
      <w:r>
        <w:rPr>
          <w:b/>
        </w:rPr>
        <w:t>Authors: David Enyeart, Artem Barger, Manish Sethi, Senthil Natarajan, Troy Ronda</w:t>
      </w:r>
    </w:p>
    <w:p w:rsidR="00EE738B" w:rsidRDefault="00EE738B"/>
    <w:p w:rsidR="00EE738B" w:rsidRDefault="00127699">
      <w:r>
        <w:rPr>
          <w:color w:val="333333"/>
          <w:highlight w:val="white"/>
        </w:rPr>
        <w:t>We would like to maintain data such that only its evidence is exposed to the chain, ordering service, and channel peers while the data itself is disseminated to specific peers based on policy. The disseminated data, kept private to the peers, remains valid</w:t>
      </w:r>
      <w:r>
        <w:rPr>
          <w:color w:val="333333"/>
          <w:highlight w:val="white"/>
        </w:rPr>
        <w:t>ated against the evidence in the chain. In this way, we can achieve finer-grained data confidentiality for transactions while still maintaining ledger consistency and still being able to leverage Fabric for both data evidence and dissemination of the data.</w:t>
      </w:r>
      <w:r>
        <w:t xml:space="preserve"> As such, there are a class of requirements where data on the ledger should remain </w:t>
      </w:r>
      <w:r>
        <w:rPr>
          <w:i/>
        </w:rPr>
        <w:t>private</w:t>
      </w:r>
      <w:r>
        <w:t xml:space="preserve"> from the ordering service and a subset of the peers on the network (channel). Only a hash of the data would be included in the transaction on the chain.</w:t>
      </w:r>
    </w:p>
    <w:p w:rsidR="00EE738B" w:rsidRDefault="00127699">
      <w:commentRangeStart w:id="1"/>
      <w:r>
        <w:t>This paper f</w:t>
      </w:r>
      <w:r>
        <w:t>irst describes the assumptions on the requirements</w:t>
      </w:r>
      <w:commentRangeEnd w:id="1"/>
      <w:r>
        <w:commentReference w:id="1"/>
      </w:r>
      <w:r>
        <w:t>. Second, we present the proposed solution. Third, we extend the proposed solution to partition and encrypt data between peers on the network (refer to Sections 3 and 4).</w:t>
      </w:r>
    </w:p>
    <w:p w:rsidR="00EE738B" w:rsidRDefault="00127699">
      <w:pPr>
        <w:pStyle w:val="Titre1"/>
      </w:pPr>
      <w:bookmarkStart w:id="2" w:name="_da2ngvz6l035" w:colFirst="0" w:colLast="0"/>
      <w:bookmarkEnd w:id="2"/>
      <w:r>
        <w:t>1. Assumptions</w:t>
      </w:r>
    </w:p>
    <w:p w:rsidR="00EE738B" w:rsidRDefault="00127699">
      <w:pPr>
        <w:numPr>
          <w:ilvl w:val="0"/>
          <w:numId w:val="26"/>
        </w:numPr>
        <w:contextualSpacing/>
      </w:pPr>
      <w:r>
        <w:t>Keep certain priv</w:t>
      </w:r>
      <w:r>
        <w:t>ate data from chain and ordering service, with evidence (hash) on-chain.</w:t>
      </w:r>
    </w:p>
    <w:p w:rsidR="00EE738B" w:rsidRDefault="00127699">
      <w:pPr>
        <w:numPr>
          <w:ilvl w:val="0"/>
          <w:numId w:val="26"/>
        </w:numPr>
        <w:contextualSpacing/>
      </w:pPr>
      <w:r>
        <w:t xml:space="preserve">Private data is accessible </w:t>
      </w:r>
      <w:commentRangeStart w:id="3"/>
      <w:r>
        <w:t>to all peers on the channel</w:t>
      </w:r>
      <w:commentRangeEnd w:id="3"/>
      <w:r>
        <w:commentReference w:id="3"/>
      </w:r>
      <w:r>
        <w:t xml:space="preserve"> (assumption for core solution in Section 2, assumption is revised in Section 3 to allow partitioning of private data).</w:t>
      </w:r>
    </w:p>
    <w:p w:rsidR="00EE738B" w:rsidRDefault="00127699">
      <w:pPr>
        <w:numPr>
          <w:ilvl w:val="0"/>
          <w:numId w:val="26"/>
        </w:numPr>
        <w:contextualSpacing/>
      </w:pPr>
      <w:r>
        <w:t>Chainc</w:t>
      </w:r>
      <w:r>
        <w:t>ode differentiates between private and normal data such that it can use the proposed APIs for private data management.</w:t>
      </w:r>
    </w:p>
    <w:p w:rsidR="00EE738B" w:rsidRDefault="00127699">
      <w:pPr>
        <w:numPr>
          <w:ilvl w:val="0"/>
          <w:numId w:val="26"/>
        </w:numPr>
        <w:contextualSpacing/>
      </w:pPr>
      <w:r>
        <w:t xml:space="preserve">Private </w:t>
      </w:r>
      <w:commentRangeStart w:id="4"/>
      <w:r>
        <w:t>value</w:t>
      </w:r>
      <w:commentRangeEnd w:id="4"/>
      <w:r>
        <w:commentReference w:id="4"/>
      </w:r>
      <w:r>
        <w:t xml:space="preserve"> can be queried/modified/deleted by chaincode APIs as a part of a transaction.</w:t>
      </w:r>
    </w:p>
    <w:p w:rsidR="00EE738B" w:rsidRDefault="00127699">
      <w:pPr>
        <w:numPr>
          <w:ilvl w:val="0"/>
          <w:numId w:val="26"/>
        </w:numPr>
        <w:contextualSpacing/>
      </w:pPr>
      <w:r>
        <w:t>Separate set of chaincode APIs for private</w:t>
      </w:r>
      <w:r>
        <w:t xml:space="preserve"> data, but chaincode normal data APIs and private data APIs are functionally equivalent from chaincode author perspective.</w:t>
      </w:r>
    </w:p>
    <w:p w:rsidR="00EE738B" w:rsidRDefault="00127699">
      <w:pPr>
        <w:numPr>
          <w:ilvl w:val="0"/>
          <w:numId w:val="26"/>
        </w:numPr>
        <w:contextualSpacing/>
      </w:pPr>
      <w:r>
        <w:t xml:space="preserve">Historical values of the private value need to be added to history database on the peers that are authorized to the private data, to </w:t>
      </w:r>
      <w:r>
        <w:t>support GetHistoryForKey() of private data. FUTURE.</w:t>
      </w:r>
    </w:p>
    <w:p w:rsidR="00EE738B" w:rsidRDefault="00127699">
      <w:pPr>
        <w:numPr>
          <w:ilvl w:val="0"/>
          <w:numId w:val="26"/>
        </w:numPr>
        <w:contextualSpacing/>
        <w:rPr>
          <w:ins w:id="5" w:author="Baohua Yang" w:date="2017-07-20T01:48:00Z"/>
        </w:rPr>
      </w:pPr>
      <w:r>
        <w:t>Need ability to purge private data based on time-to-live.</w:t>
      </w:r>
    </w:p>
    <w:p w:rsidR="00EE738B" w:rsidRDefault="00127699">
      <w:pPr>
        <w:pStyle w:val="Titre1"/>
        <w:rPr>
          <w:ins w:id="6" w:author="Baohua Yang" w:date="2017-07-20T01:48:00Z"/>
        </w:rPr>
      </w:pPr>
      <w:bookmarkStart w:id="7" w:name="_sj2tg6yhvp8d" w:colFirst="0" w:colLast="0"/>
      <w:bookmarkEnd w:id="7"/>
      <w:commentRangeStart w:id="8"/>
      <w:commentRangeEnd w:id="8"/>
      <w:ins w:id="9" w:author="Baohua Yang" w:date="2017-07-20T01:48:00Z">
        <w:r>
          <w:commentReference w:id="8"/>
        </w:r>
        <w:commentRangeStart w:id="10"/>
        <w:commentRangeEnd w:id="10"/>
        <w:r>
          <w:commentReference w:id="10"/>
        </w:r>
        <w:r>
          <w:t>2. Typical Scenarios</w:t>
        </w:r>
      </w:ins>
    </w:p>
    <w:p w:rsidR="00EE738B" w:rsidRDefault="00127699">
      <w:pPr>
        <w:rPr>
          <w:ins w:id="11" w:author="Baohua Yang" w:date="2017-07-20T01:48:00Z"/>
        </w:rPr>
      </w:pPr>
      <w:ins w:id="12" w:author="Baohua Yang" w:date="2017-07-20T01:48:00Z">
        <w:r>
          <w:t>A channel contains 3 orgs: org0, org1 and org2. Each org have 2 peers (e.g., org0-p0, org0-p1) joining the channel.</w:t>
        </w:r>
      </w:ins>
    </w:p>
    <w:p w:rsidR="00EE738B" w:rsidRDefault="00127699">
      <w:pPr>
        <w:rPr>
          <w:ins w:id="13" w:author="Baohua Yang" w:date="2017-07-20T01:48:00Z"/>
        </w:rPr>
      </w:pPr>
      <w:ins w:id="14" w:author="Baohua Yang" w:date="2017-07-20T01:48:00Z">
        <w:r>
          <w:t>Sce</w:t>
        </w:r>
        <w:r>
          <w:t>nario 1): In the same channel, only org0 and org1 can access the real data;</w:t>
        </w:r>
      </w:ins>
    </w:p>
    <w:p w:rsidR="00EE738B" w:rsidRDefault="00127699" w:rsidP="00EE738B">
      <w:pPr>
        <w:pPrChange w:id="15" w:author="Baohua Yang" w:date="2017-07-20T01:48:00Z">
          <w:pPr>
            <w:numPr>
              <w:numId w:val="26"/>
            </w:numPr>
            <w:ind w:left="720" w:hanging="360"/>
            <w:contextualSpacing/>
          </w:pPr>
        </w:pPrChange>
      </w:pPr>
      <w:ins w:id="16" w:author="Baohua Yang" w:date="2017-07-20T01:48:00Z">
        <w:r>
          <w:t>Scenario 2): In the same channel and the same org, only subsets of the peer can access the real data;</w:t>
        </w:r>
      </w:ins>
      <w:commentRangeStart w:id="17"/>
      <w:commentRangeEnd w:id="17"/>
      <w:r>
        <w:commentReference w:id="17"/>
      </w:r>
    </w:p>
    <w:p w:rsidR="00EE738B" w:rsidRDefault="00127699">
      <w:pPr>
        <w:pStyle w:val="Titre1"/>
      </w:pPr>
      <w:bookmarkStart w:id="18" w:name="_nov3z25rzan9" w:colFirst="0" w:colLast="0"/>
      <w:bookmarkEnd w:id="18"/>
      <w:commentRangeStart w:id="19"/>
      <w:commentRangeEnd w:id="19"/>
      <w:r>
        <w:lastRenderedPageBreak/>
        <w:commentReference w:id="19"/>
      </w:r>
      <w:r>
        <w:t>2. Proposed Solution</w:t>
      </w:r>
    </w:p>
    <w:p w:rsidR="00EE738B" w:rsidRDefault="00127699">
      <w:r>
        <w:t>We propose an approach to guarantee privacy of sens</w:t>
      </w:r>
      <w:r>
        <w:t>itive data from both Orderer and Chain, by storing private data off-chain in a set of private/side DBs.  We present steps involved in our approach for the following scenarios:</w:t>
      </w:r>
    </w:p>
    <w:p w:rsidR="00EE738B" w:rsidRDefault="00127699">
      <w:r>
        <w:t>(i)            Storing private data.</w:t>
      </w:r>
    </w:p>
    <w:p w:rsidR="00EE738B" w:rsidRDefault="00127699">
      <w:r>
        <w:t>(ii)           Querying private data.</w:t>
      </w:r>
    </w:p>
    <w:p w:rsidR="00EE738B" w:rsidRDefault="00127699">
      <w:r>
        <w:t>(iii)          Deleting private data.</w:t>
      </w:r>
    </w:p>
    <w:p w:rsidR="00EE738B" w:rsidRDefault="00127699">
      <w:r>
        <w:t xml:space="preserve">(iv)          </w:t>
      </w:r>
      <w:ins w:id="20" w:author="Baohua Yang" w:date="2017-07-20T01:52:00Z">
        <w:r>
          <w:t xml:space="preserve">Savepoints and </w:t>
        </w:r>
      </w:ins>
      <w:commentRangeStart w:id="21"/>
      <w:r>
        <w:t>Recovering</w:t>
      </w:r>
      <w:commentRangeEnd w:id="21"/>
      <w:r>
        <w:commentReference w:id="21"/>
      </w:r>
      <w:r>
        <w:t xml:space="preserve"> private data.</w:t>
      </w:r>
    </w:p>
    <w:p w:rsidR="00EE738B" w:rsidRDefault="00127699">
      <w:r>
        <w:t>(v)           Purging private data.</w:t>
      </w:r>
    </w:p>
    <w:p w:rsidR="00EE738B" w:rsidRDefault="00EE738B"/>
    <w:p w:rsidR="00EE738B" w:rsidRDefault="00127699">
      <w:r>
        <w:t xml:space="preserve">Private data APIs are functionally consistent with regular chaincode data APIs.  e.g. </w:t>
      </w:r>
      <w:r>
        <w:rPr>
          <w:rFonts w:ascii="Courier New" w:eastAsia="Courier New" w:hAnsi="Courier New" w:cs="Courier New"/>
        </w:rPr>
        <w:t>stub.privateData.PutState(</w:t>
      </w:r>
      <w:commentRangeStart w:id="22"/>
      <w:r>
        <w:rPr>
          <w:rFonts w:ascii="Courier New" w:eastAsia="Courier New" w:hAnsi="Courier New" w:cs="Courier New"/>
        </w:rPr>
        <w:t>collection</w:t>
      </w:r>
      <w:commentRangeEnd w:id="22"/>
      <w:r>
        <w:commentReference w:id="22"/>
      </w:r>
      <w:r>
        <w:rPr>
          <w:rFonts w:ascii="Courier New" w:eastAsia="Courier New" w:hAnsi="Courier New" w:cs="Courier New"/>
        </w:rPr>
        <w:t>, privateKey,privateValue),</w:t>
      </w:r>
      <w:r>
        <w:t xml:space="preserve"> where collection is a namespace to partition data (see Section 3 for data partitioning). In addition to the normal data structures, there will be corresponding data structures for private/side DBs:</w:t>
      </w:r>
    </w:p>
    <w:p w:rsidR="00EE738B" w:rsidRDefault="00127699">
      <w:r>
        <w:rPr>
          <w:noProof/>
          <w:lang w:val="fr-FR"/>
        </w:rPr>
        <w:drawing>
          <wp:inline distT="114300" distB="114300" distL="114300" distR="114300">
            <wp:extent cx="5476875" cy="2600325"/>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476875" cy="2600325"/>
                    </a:xfrm>
                    <a:prstGeom prst="rect">
                      <a:avLst/>
                    </a:prstGeom>
                    <a:ln/>
                  </pic:spPr>
                </pic:pic>
              </a:graphicData>
            </a:graphic>
          </wp:inline>
        </w:drawing>
      </w:r>
      <w:commentRangeStart w:id="23"/>
      <w:commentRangeEnd w:id="23"/>
      <w:r>
        <w:commentReference w:id="23"/>
      </w:r>
    </w:p>
    <w:p w:rsidR="00EE738B" w:rsidRDefault="00127699">
      <w:pPr>
        <w:rPr>
          <w:i/>
        </w:rPr>
      </w:pPr>
      <w:r>
        <w:rPr>
          <w:i/>
        </w:rPr>
        <w:t>Figure 1. Peer with data</w:t>
      </w:r>
      <w:r>
        <w:rPr>
          <w:i/>
        </w:rPr>
        <w:t xml:space="preserve"> structure for private data storage</w:t>
      </w:r>
    </w:p>
    <w:p w:rsidR="00EE738B" w:rsidRDefault="00127699">
      <w:pPr>
        <w:ind w:left="780"/>
      </w:pPr>
      <w:r>
        <w:rPr>
          <w:b/>
        </w:rPr>
        <w:t xml:space="preserve">(1) </w:t>
      </w:r>
      <w:commentRangeStart w:id="24"/>
      <w:r>
        <w:rPr>
          <w:b/>
        </w:rPr>
        <w:t xml:space="preserve"> Private Temp DB</w:t>
      </w:r>
      <w:commentRangeEnd w:id="24"/>
      <w:r>
        <w:commentReference w:id="24"/>
      </w:r>
      <w:r>
        <w:t xml:space="preserve"> - stores transient (uncommitted) private read write sets for transactions ‘on the side’, between endorsement time and commit time. Keyed by txid.</w:t>
      </w:r>
    </w:p>
    <w:p w:rsidR="00EE738B" w:rsidRDefault="00127699">
      <w:pPr>
        <w:ind w:left="780"/>
      </w:pPr>
      <w:r>
        <w:rPr>
          <w:b/>
        </w:rPr>
        <w:t>(2)  Private write-set log</w:t>
      </w:r>
      <w:r>
        <w:t xml:space="preserve"> - Primary storage for c</w:t>
      </w:r>
      <w:r>
        <w:t xml:space="preserve">ommitted private write sets, a transaction log of private write sets keyed by blockNum or (blockNum:tranNum) to assist in state transfer alongside blocks (which is the transaction log for public data). </w:t>
      </w:r>
    </w:p>
    <w:p w:rsidR="00EE738B" w:rsidRDefault="00127699">
      <w:pPr>
        <w:ind w:left="780"/>
      </w:pPr>
      <w:r>
        <w:rPr>
          <w:b/>
        </w:rPr>
        <w:t>(3)  Private State DB</w:t>
      </w:r>
      <w:r>
        <w:t xml:space="preserve"> - Similar to state DB - stores </w:t>
      </w:r>
      <w:r>
        <w:t>latest version of committed private keys/values. Used by chaincode APIs. Can be rebuilt from private write-set log, just like the normal state db can be rebuilt from normal block storage. Keyed by chaincodeid:key, same as normal state DB.</w:t>
      </w:r>
    </w:p>
    <w:p w:rsidR="00EE738B" w:rsidRDefault="00127699">
      <w:pPr>
        <w:ind w:left="780"/>
      </w:pPr>
      <w:r>
        <w:rPr>
          <w:b/>
        </w:rPr>
        <w:t>(4)  Private Hist</w:t>
      </w:r>
      <w:r>
        <w:rPr>
          <w:b/>
        </w:rPr>
        <w:t>ory DB</w:t>
      </w:r>
      <w:r>
        <w:t xml:space="preserve"> - stores history of committed private value updates of a key (pointer to private write-set log blockNum:tranNum). Keyed by chaincodeid:key:blockNum:tranNum, same as normal history DB. Used by GetHistoryForKey chaincode API.</w:t>
      </w:r>
    </w:p>
    <w:p w:rsidR="00EE738B" w:rsidRDefault="00EE738B"/>
    <w:p w:rsidR="00EE738B" w:rsidRDefault="00127699">
      <w:r>
        <w:t>Private state db is stru</w:t>
      </w:r>
      <w:r>
        <w:t>ctured like normal state db, and private history db is structured like normal history db, in support of the corresponding chaincode APIs.</w:t>
      </w:r>
    </w:p>
    <w:p w:rsidR="00EE738B" w:rsidRDefault="00EE738B"/>
    <w:p w:rsidR="00EE738B" w:rsidRDefault="00127699">
      <w:r>
        <w:t xml:space="preserve">If state db is configured to be CouchDB, the private state db will also be CouchDB. </w:t>
      </w:r>
      <w:del w:id="25" w:author="Matt Asher" w:date="2017-08-03T14:23:00Z">
        <w:r>
          <w:delText xml:space="preserve"> </w:delText>
        </w:r>
      </w:del>
      <w:r>
        <w:t>That is, if rich query from chai</w:t>
      </w:r>
      <w:r>
        <w:t xml:space="preserve">ncode is enabled against state db, it will also be enabled against private state db. </w:t>
      </w:r>
      <w:del w:id="26" w:author="Matt Asher" w:date="2017-08-03T14:23:00Z">
        <w:r>
          <w:delText xml:space="preserve"> </w:delText>
        </w:r>
      </w:del>
      <w:r>
        <w:t>In v1, history db is always on LevelDB (that is, no rich query against historic values).  In the diagram, the private state/history database is displayed as a separate lo</w:t>
      </w:r>
      <w:r>
        <w:t xml:space="preserve">gical database from the public state/history database. </w:t>
      </w:r>
      <w:del w:id="27" w:author="Matt Asher" w:date="2017-08-03T14:23:00Z">
        <w:r>
          <w:delText xml:space="preserve"> </w:delText>
        </w:r>
      </w:del>
      <w:r>
        <w:t>The implementation may utilize the same physical database with namespacing to keep the public and private data distinct.</w:t>
      </w:r>
    </w:p>
    <w:p w:rsidR="00EE738B" w:rsidRDefault="00EE738B"/>
    <w:p w:rsidR="00EE738B" w:rsidRDefault="00127699">
      <w:r>
        <w:t>Next, we present the proposed handling for each of the scenarios.</w:t>
      </w:r>
    </w:p>
    <w:p w:rsidR="00EE738B" w:rsidRDefault="00EE738B"/>
    <w:p w:rsidR="00EE738B" w:rsidRDefault="00127699">
      <w:pPr>
        <w:pStyle w:val="Titre2"/>
      </w:pPr>
      <w:bookmarkStart w:id="28" w:name="_m9dyw1xkabjw" w:colFirst="0" w:colLast="0"/>
      <w:bookmarkEnd w:id="28"/>
      <w:r>
        <w:rPr>
          <w:noProof/>
          <w:sz w:val="22"/>
          <w:szCs w:val="22"/>
          <w:lang w:val="fr-FR"/>
        </w:rPr>
        <w:drawing>
          <wp:inline distT="114300" distB="114300" distL="114300" distR="114300">
            <wp:extent cx="5276850" cy="33528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276850" cy="3352800"/>
                    </a:xfrm>
                    <a:prstGeom prst="rect">
                      <a:avLst/>
                    </a:prstGeom>
                    <a:ln/>
                  </pic:spPr>
                </pic:pic>
              </a:graphicData>
            </a:graphic>
          </wp:inline>
        </w:drawing>
      </w:r>
      <w:commentRangeStart w:id="29"/>
      <w:commentRangeEnd w:id="29"/>
      <w:r>
        <w:commentReference w:id="29"/>
      </w:r>
      <w:r>
        <w:t>2.1. St</w:t>
      </w:r>
      <w:r>
        <w:t>oring private data</w:t>
      </w:r>
    </w:p>
    <w:p w:rsidR="00EE738B" w:rsidRDefault="00EE738B"/>
    <w:p w:rsidR="00EE738B" w:rsidRDefault="00127699">
      <w:pPr>
        <w:rPr>
          <w:b/>
          <w:i/>
        </w:rPr>
      </w:pPr>
      <w:r>
        <w:rPr>
          <w:b/>
          <w:i/>
        </w:rPr>
        <w:t>Figure 2: Endorsement flow</w:t>
      </w:r>
    </w:p>
    <w:p w:rsidR="00EE738B" w:rsidRDefault="00127699">
      <w:pPr>
        <w:rPr>
          <w:i/>
        </w:rPr>
      </w:pPr>
      <w:r>
        <w:rPr>
          <w:i/>
        </w:rPr>
        <w:t>Client sends Transaction Proposal, Simulation at peer, Private data stored in Temp DB and gossipped, Proposal Response returned to client.</w:t>
      </w:r>
    </w:p>
    <w:p w:rsidR="00EE738B" w:rsidRDefault="00EE738B">
      <w:pPr>
        <w:rPr>
          <w:i/>
        </w:rPr>
      </w:pPr>
    </w:p>
    <w:p w:rsidR="00EE738B" w:rsidRDefault="00127699">
      <w:pPr>
        <w:pStyle w:val="Titre3"/>
      </w:pPr>
      <w:bookmarkStart w:id="30" w:name="_peh4gfv6s0ur" w:colFirst="0" w:colLast="0"/>
      <w:bookmarkEnd w:id="30"/>
      <w:r>
        <w:t>Endorsement phase</w:t>
      </w:r>
    </w:p>
    <w:p w:rsidR="00EE738B" w:rsidRDefault="00127699">
      <w:r>
        <w:t xml:space="preserve">Private data is passed from client via </w:t>
      </w:r>
      <w:r>
        <w:t xml:space="preserve">TransientMap data field in proposal message (check that transient values are </w:t>
      </w:r>
      <w:commentRangeStart w:id="31"/>
      <w:commentRangeStart w:id="32"/>
      <w:commentRangeStart w:id="33"/>
      <w:commentRangeStart w:id="34"/>
      <w:commentRangeStart w:id="35"/>
      <w:commentRangeStart w:id="36"/>
      <w:r>
        <w:t>not included in signatures,</w:t>
      </w:r>
      <w:commentRangeEnd w:id="31"/>
      <w:r>
        <w:commentReference w:id="31"/>
      </w:r>
      <w:commentRangeEnd w:id="32"/>
      <w:r>
        <w:commentReference w:id="32"/>
      </w:r>
      <w:commentRangeEnd w:id="33"/>
      <w:r>
        <w:commentReference w:id="33"/>
      </w:r>
      <w:commentRangeEnd w:id="34"/>
      <w:r>
        <w:commentReference w:id="34"/>
      </w:r>
      <w:commentRangeEnd w:id="35"/>
      <w:r>
        <w:commentReference w:id="35"/>
      </w:r>
      <w:commentRangeEnd w:id="36"/>
      <w:r>
        <w:commentReference w:id="36"/>
      </w:r>
      <w:r>
        <w:t xml:space="preserve"> so that signatures persisted into the chain can be validated without having this value). Chaincode may also derive private data keys/</w:t>
      </w:r>
      <w:r>
        <w:t xml:space="preserve">values based on the chaincode arguments. Chaincode should explicitly call </w:t>
      </w:r>
      <w:r>
        <w:rPr>
          <w:rFonts w:ascii="Courier New" w:eastAsia="Courier New" w:hAnsi="Courier New" w:cs="Courier New"/>
        </w:rPr>
        <w:t>stub.privateData.PutState(</w:t>
      </w:r>
      <w:r>
        <w:rPr>
          <w:rFonts w:ascii="Courier New" w:eastAsia="Courier New" w:hAnsi="Courier New" w:cs="Courier New"/>
          <w:i/>
        </w:rPr>
        <w:t>collection, privateKey</w:t>
      </w:r>
      <w:r>
        <w:rPr>
          <w:rFonts w:ascii="Courier New" w:eastAsia="Courier New" w:hAnsi="Courier New" w:cs="Courier New"/>
        </w:rPr>
        <w:t xml:space="preserve">, </w:t>
      </w:r>
      <w:r>
        <w:rPr>
          <w:rFonts w:ascii="Courier New" w:eastAsia="Courier New" w:hAnsi="Courier New" w:cs="Courier New"/>
          <w:i/>
        </w:rPr>
        <w:t>privateValue</w:t>
      </w:r>
      <w:r>
        <w:rPr>
          <w:rFonts w:ascii="Courier New" w:eastAsia="Courier New" w:hAnsi="Courier New" w:cs="Courier New"/>
        </w:rPr>
        <w:t>)</w:t>
      </w:r>
      <w:r>
        <w:t xml:space="preserve"> to indicate storing the </w:t>
      </w:r>
      <w:r>
        <w:rPr>
          <w:i/>
        </w:rPr>
        <w:t>privateValue</w:t>
      </w:r>
      <w:r>
        <w:t xml:space="preserve"> in ledger. During transaction simulation, instead of a single read write set, thr</w:t>
      </w:r>
      <w:r>
        <w:t>ee read write sets are generated:</w:t>
      </w:r>
    </w:p>
    <w:p w:rsidR="00EE738B" w:rsidRDefault="00127699">
      <w:pPr>
        <w:rPr>
          <w:del w:id="37" w:author="André van der Heijden" w:date="2017-07-25T14:55:00Z"/>
        </w:rPr>
      </w:pPr>
      <w:r>
        <w:rPr>
          <w:b/>
        </w:rPr>
        <w:t>(1) primary read write set</w:t>
      </w:r>
      <w:r>
        <w:t xml:space="preserve"> for public data, will be returned in endorsed proposal response and stored on-chain as normal. </w:t>
      </w:r>
    </w:p>
    <w:p w:rsidR="00EE738B" w:rsidRDefault="00127699">
      <w:r>
        <w:rPr>
          <w:b/>
        </w:rPr>
        <w:t xml:space="preserve">(2) hashed read write set </w:t>
      </w:r>
      <w:r>
        <w:t>for private data includes</w:t>
      </w:r>
      <w:commentRangeStart w:id="38"/>
      <w:commentRangeStart w:id="39"/>
      <w:commentRangeStart w:id="40"/>
      <w:commentRangeStart w:id="41"/>
      <w:commentRangeStart w:id="42"/>
      <w:commentRangeStart w:id="43"/>
      <w:commentRangeStart w:id="44"/>
      <w:r>
        <w:t xml:space="preserve"> </w:t>
      </w:r>
      <w:commentRangeStart w:id="45"/>
      <w:r>
        <w:t>a</w:t>
      </w:r>
      <w:commentRangeEnd w:id="45"/>
      <w:r>
        <w:commentReference w:id="45"/>
      </w:r>
      <w:r>
        <w:t xml:space="preserve"> hash of private keys and a corresponding h</w:t>
      </w:r>
      <w:r>
        <w:t>ash of private values</w:t>
      </w:r>
      <w:commentRangeEnd w:id="38"/>
      <w:r>
        <w:commentReference w:id="38"/>
      </w:r>
      <w:commentRangeEnd w:id="39"/>
      <w:r>
        <w:commentReference w:id="39"/>
      </w:r>
      <w:commentRangeEnd w:id="40"/>
      <w:r>
        <w:commentReference w:id="40"/>
      </w:r>
      <w:commentRangeEnd w:id="41"/>
      <w:r>
        <w:commentReference w:id="41"/>
      </w:r>
      <w:commentRangeEnd w:id="42"/>
      <w:r>
        <w:commentReference w:id="42"/>
      </w:r>
      <w:commentRangeEnd w:id="43"/>
      <w:r>
        <w:commentReference w:id="43"/>
      </w:r>
      <w:commentRangeEnd w:id="44"/>
      <w:r>
        <w:commentReference w:id="44"/>
      </w:r>
      <w:r>
        <w:t>, will be returned in endorsed proposal response and stored on-chain as evidence.</w:t>
      </w:r>
      <w:ins w:id="46" w:author="Baohua Yang" w:date="2017-07-20T01:55:00Z">
        <w:r>
          <w:t xml:space="preserve"> </w:t>
        </w:r>
      </w:ins>
      <w:del w:id="47" w:author="Baohua Yang" w:date="2017-07-20T01:55:00Z">
        <w:r>
          <w:delText xml:space="preserve">   </w:delText>
        </w:r>
      </w:del>
      <w:r>
        <w:t>Note that there is no need to explicitly pass a hash to chaincode, the private data key and value will automatically be hashed by</w:t>
      </w:r>
      <w:r>
        <w:t xml:space="preserve"> the fabric. Chaincode authors</w:t>
      </w:r>
      <w:commentRangeStart w:id="48"/>
      <w:ins w:id="49" w:author="Troy Ronda" w:date="2017-05-30T01:37:00Z">
        <w:r>
          <w:t xml:space="preserve"> (or Fabric)</w:t>
        </w:r>
      </w:ins>
      <w:commentRangeEnd w:id="48"/>
      <w:r>
        <w:commentReference w:id="48"/>
      </w:r>
      <w:r>
        <w:t xml:space="preserve"> need to ensure private keys are long enough (with salt) to ensure hashes of high entropy. </w:t>
      </w:r>
      <w:del w:id="50" w:author="Matt Asher" w:date="2017-08-03T14:26:00Z">
        <w:r>
          <w:delText xml:space="preserve"> </w:delText>
        </w:r>
      </w:del>
      <w:r>
        <w:t>The hashed ‘key’ (and</w:t>
      </w:r>
      <w:commentRangeStart w:id="51"/>
      <w:r>
        <w:t xml:space="preserve"> ‘version’</w:t>
      </w:r>
      <w:commentRangeEnd w:id="51"/>
      <w:r>
        <w:commentReference w:id="51"/>
      </w:r>
      <w:r>
        <w:t>) will ultimately get persisted into the normal state db to assist state validation check. Note that a separate namespace will be needed in normal state db, so that the hashed keys don’t impact normal key range queries (similar to simple vs composite key s</w:t>
      </w:r>
      <w:r>
        <w:t xml:space="preserve">egregation).  </w:t>
      </w:r>
      <w:ins w:id="52" w:author="André van der Heijden" w:date="2017-07-25T14:55:00Z">
        <w:r>
          <w:tab/>
        </w:r>
      </w:ins>
      <w:r>
        <w:t>No need to persist hashed ‘value’ in state db, storage in block is sufficient.</w:t>
      </w:r>
    </w:p>
    <w:p w:rsidR="00EE738B" w:rsidRDefault="00127699">
      <w:r>
        <w:rPr>
          <w:b/>
        </w:rPr>
        <w:t xml:space="preserve">(3) private read write set </w:t>
      </w:r>
      <w:r>
        <w:t>that holds the actual private data, will be stored in private temp db until transaction commit, keyed by txid:endorsed_at_block:endorse</w:t>
      </w:r>
      <w:r>
        <w:t xml:space="preserve">r_id. </w:t>
      </w:r>
      <w:commentRangeStart w:id="53"/>
      <w:r>
        <w:t>This set is not returned in endorsed proposal response, is not sent to ordering service, is not stored in block on-chain</w:t>
      </w:r>
      <w:commentRangeEnd w:id="53"/>
      <w:r>
        <w:commentReference w:id="53"/>
      </w:r>
      <w:r>
        <w:t xml:space="preserve">. Read set is not technically required for simple state validations (since that is done against normal state DB), but read set </w:t>
      </w:r>
      <w:r>
        <w:t>will still be included because it contains the</w:t>
      </w:r>
      <w:commentRangeStart w:id="54"/>
      <w:r>
        <w:t xml:space="preserve"> query-info section that is used for range query phantom validation check, which must be performed against real keys in private state DB (read set query-info holds range query start key, end key, and hash of re</w:t>
      </w:r>
      <w:r>
        <w:t>sults so that queries can be re-executed at validation time to check for phantoms, e.g. added keys since simulation time)</w:t>
      </w:r>
      <w:commentRangeEnd w:id="54"/>
      <w:r>
        <w:commentReference w:id="54"/>
      </w:r>
      <w:r>
        <w:t xml:space="preserve">. </w:t>
      </w:r>
      <w:del w:id="55" w:author="Matt Asher" w:date="2017-08-03T14:28:00Z">
        <w:r>
          <w:delText xml:space="preserve"> </w:delText>
        </w:r>
      </w:del>
      <w:r>
        <w:t>The private keys/values from the private write set will ultimately get persisted into the private state db upon transaction commi</w:t>
      </w:r>
      <w:r>
        <w:t>t, to enable chaincode private data APIs.</w:t>
      </w:r>
    </w:p>
    <w:p w:rsidR="00EE738B" w:rsidRDefault="00EE738B"/>
    <w:p w:rsidR="00EE738B" w:rsidRDefault="00127699">
      <w:r>
        <w:t xml:space="preserve">At endorsement time, in addition to getting saved in the local temp DB, the private read write set will also be </w:t>
      </w:r>
      <w:commentRangeStart w:id="56"/>
      <w:r>
        <w:t>gossipped to at least K other peers for redundancy</w:t>
      </w:r>
      <w:commentRangeEnd w:id="56"/>
      <w:r>
        <w:commentReference w:id="56"/>
      </w:r>
      <w:r>
        <w:t xml:space="preserve"> (I internal to org and E external), to ensure t</w:t>
      </w:r>
      <w:r>
        <w:t xml:space="preserve">hat private data is available at commit phase. </w:t>
      </w:r>
      <w:del w:id="57" w:author="Matt Asher" w:date="2017-08-03T14:29:00Z">
        <w:r>
          <w:delText xml:space="preserve"> </w:delText>
        </w:r>
      </w:del>
      <w:commentRangeStart w:id="58"/>
      <w:r>
        <w:t>ESCC will ensure that this is complete before endorsement occurs</w:t>
      </w:r>
      <w:commentRangeEnd w:id="58"/>
      <w:r>
        <w:commentReference w:id="58"/>
      </w:r>
      <w:r>
        <w:t xml:space="preserve">. </w:t>
      </w:r>
      <w:commentRangeStart w:id="59"/>
      <w:commentRangeStart w:id="60"/>
      <w:commentRangeStart w:id="61"/>
      <w:commentRangeStart w:id="62"/>
      <w:commentRangeStart w:id="63"/>
      <w:commentRangeStart w:id="64"/>
      <w:r>
        <w:t>The K</w:t>
      </w:r>
      <w:commentRangeEnd w:id="59"/>
      <w:r>
        <w:commentReference w:id="59"/>
      </w:r>
      <w:commentRangeEnd w:id="60"/>
      <w:r>
        <w:commentReference w:id="60"/>
      </w:r>
      <w:commentRangeEnd w:id="61"/>
      <w:r>
        <w:commentReference w:id="61"/>
      </w:r>
      <w:commentRangeEnd w:id="62"/>
      <w:r>
        <w:commentReference w:id="62"/>
      </w:r>
      <w:commentRangeEnd w:id="63"/>
      <w:r>
        <w:commentReference w:id="63"/>
      </w:r>
      <w:commentRangeEnd w:id="64"/>
      <w:r>
        <w:commentReference w:id="64"/>
      </w:r>
      <w:r>
        <w:t xml:space="preserve"> other peers will also store the private read write set in their temp DB and continue gossipping to make the data available across the peers in the network.  </w:t>
      </w:r>
    </w:p>
    <w:p w:rsidR="00EE738B" w:rsidRDefault="00EE738B"/>
    <w:p w:rsidR="00EE738B" w:rsidRDefault="00127699">
      <w:r>
        <w:t xml:space="preserve">Note the tempdb key </w:t>
      </w:r>
      <w:r>
        <w:rPr>
          <w:b/>
        </w:rPr>
        <w:t>txid:</w:t>
      </w:r>
      <w:commentRangeStart w:id="65"/>
      <w:commentRangeStart w:id="66"/>
      <w:commentRangeStart w:id="67"/>
      <w:commentRangeStart w:id="68"/>
      <w:r>
        <w:rPr>
          <w:b/>
        </w:rPr>
        <w:t>endorsed_at_block</w:t>
      </w:r>
      <w:commentRangeEnd w:id="65"/>
      <w:r>
        <w:commentReference w:id="65"/>
      </w:r>
      <w:commentRangeEnd w:id="66"/>
      <w:r>
        <w:commentReference w:id="66"/>
      </w:r>
      <w:commentRangeEnd w:id="67"/>
      <w:r>
        <w:commentReference w:id="67"/>
      </w:r>
      <w:commentRangeEnd w:id="68"/>
      <w:r>
        <w:commentReference w:id="68"/>
      </w:r>
      <w:r>
        <w:rPr>
          <w:b/>
        </w:rPr>
        <w:t>:endorser_id</w:t>
      </w:r>
      <w:r>
        <w:t>:</w:t>
      </w:r>
    </w:p>
    <w:p w:rsidR="00EE738B" w:rsidRDefault="00127699">
      <w:pPr>
        <w:numPr>
          <w:ilvl w:val="0"/>
          <w:numId w:val="21"/>
        </w:numPr>
        <w:contextualSpacing/>
      </w:pPr>
      <w:r>
        <w:rPr>
          <w:b/>
        </w:rPr>
        <w:t>txid</w:t>
      </w:r>
      <w:r>
        <w:t xml:space="preserve"> portion is used as look</w:t>
      </w:r>
      <w:r>
        <w:t>up key during subsequent validation/commit phase.</w:t>
      </w:r>
    </w:p>
    <w:p w:rsidR="00EE738B" w:rsidRDefault="00127699">
      <w:pPr>
        <w:numPr>
          <w:ilvl w:val="0"/>
          <w:numId w:val="21"/>
        </w:numPr>
        <w:contextualSpacing/>
      </w:pPr>
      <w:commentRangeStart w:id="69"/>
      <w:commentRangeStart w:id="70"/>
      <w:commentRangeStart w:id="71"/>
      <w:commentRangeStart w:id="72"/>
      <w:commentRangeStart w:id="73"/>
      <w:commentRangeStart w:id="74"/>
      <w:commentRangeStart w:id="75"/>
      <w:r>
        <w:rPr>
          <w:b/>
        </w:rPr>
        <w:t>endorsed_at_block</w:t>
      </w:r>
      <w:commentRangeEnd w:id="69"/>
      <w:r>
        <w:commentReference w:id="69"/>
      </w:r>
      <w:commentRangeEnd w:id="70"/>
      <w:r>
        <w:commentReference w:id="70"/>
      </w:r>
      <w:commentRangeEnd w:id="71"/>
      <w:r>
        <w:commentReference w:id="71"/>
      </w:r>
      <w:commentRangeEnd w:id="72"/>
      <w:r>
        <w:commentReference w:id="72"/>
      </w:r>
      <w:commentRangeEnd w:id="73"/>
      <w:r>
        <w:commentReference w:id="73"/>
      </w:r>
      <w:commentRangeEnd w:id="74"/>
      <w:r>
        <w:commentReference w:id="74"/>
      </w:r>
      <w:commentRangeEnd w:id="75"/>
      <w:r>
        <w:commentReference w:id="75"/>
      </w:r>
      <w:r>
        <w:t xml:space="preserve"> (or saved_at_block) will be used for subsequent block-based cleanup (</w:t>
      </w:r>
      <w:commentRangeStart w:id="76"/>
      <w:r>
        <w:t>block-to-live BTL policy</w:t>
      </w:r>
      <w:commentRangeEnd w:id="76"/>
      <w:r>
        <w:commentReference w:id="76"/>
      </w:r>
      <w:r>
        <w:t>).</w:t>
      </w:r>
    </w:p>
    <w:p w:rsidR="00EE738B" w:rsidRDefault="00127699">
      <w:pPr>
        <w:numPr>
          <w:ilvl w:val="0"/>
          <w:numId w:val="21"/>
        </w:numPr>
        <w:contextualSpacing/>
      </w:pPr>
      <w:commentRangeStart w:id="77"/>
      <w:r>
        <w:rPr>
          <w:b/>
        </w:rPr>
        <w:t>endorser_id</w:t>
      </w:r>
      <w:commentRangeEnd w:id="77"/>
      <w:r>
        <w:commentReference w:id="77"/>
      </w:r>
      <w:r>
        <w:t xml:space="preserve"> is required in case different endorsers pass different private read write sets (the subsequent validation step will iterate through these to determine the correct one based on match against hashed write set).</w:t>
      </w:r>
    </w:p>
    <w:p w:rsidR="00EE738B" w:rsidRDefault="00EE738B"/>
    <w:p w:rsidR="00EE738B" w:rsidRDefault="00EE738B"/>
    <w:p w:rsidR="00EE738B" w:rsidRDefault="00127699">
      <w:pPr>
        <w:jc w:val="center"/>
      </w:pPr>
      <w:r>
        <w:rPr>
          <w:noProof/>
          <w:lang w:val="fr-FR"/>
        </w:rPr>
        <w:drawing>
          <wp:inline distT="114300" distB="114300" distL="114300" distR="114300">
            <wp:extent cx="5943600" cy="52705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5270500"/>
                    </a:xfrm>
                    <a:prstGeom prst="rect">
                      <a:avLst/>
                    </a:prstGeom>
                    <a:ln/>
                  </pic:spPr>
                </pic:pic>
              </a:graphicData>
            </a:graphic>
          </wp:inline>
        </w:drawing>
      </w:r>
    </w:p>
    <w:p w:rsidR="00EE738B" w:rsidRDefault="00127699">
      <w:pPr>
        <w:rPr>
          <w:b/>
          <w:i/>
        </w:rPr>
      </w:pPr>
      <w:r>
        <w:rPr>
          <w:i/>
        </w:rPr>
        <w:t xml:space="preserve">            </w:t>
      </w:r>
      <w:r>
        <w:rPr>
          <w:b/>
          <w:i/>
        </w:rPr>
        <w:t xml:space="preserve"> Figure 3. Validation/Commit d</w:t>
      </w:r>
      <w:r>
        <w:rPr>
          <w:b/>
          <w:i/>
        </w:rPr>
        <w:t>ata flow</w:t>
      </w:r>
    </w:p>
    <w:p w:rsidR="00EE738B" w:rsidRDefault="00127699">
      <w:pPr>
        <w:numPr>
          <w:ilvl w:val="0"/>
          <w:numId w:val="41"/>
        </w:numPr>
        <w:contextualSpacing/>
        <w:rPr>
          <w:i/>
        </w:rPr>
      </w:pPr>
      <w:commentRangeStart w:id="78"/>
      <w:commentRangeStart w:id="79"/>
      <w:r>
        <w:rPr>
          <w:i/>
        </w:rPr>
        <w:t xml:space="preserve">Gossip private data from Endorsers to </w:t>
      </w:r>
      <w:commentRangeStart w:id="80"/>
      <w:commentRangeStart w:id="81"/>
      <w:r>
        <w:rPr>
          <w:i/>
        </w:rPr>
        <w:t>non-Endorsers</w:t>
      </w:r>
      <w:commentRangeEnd w:id="80"/>
      <w:r>
        <w:commentReference w:id="80"/>
      </w:r>
      <w:commentRangeEnd w:id="81"/>
      <w:r>
        <w:commentReference w:id="81"/>
      </w:r>
      <w:r>
        <w:rPr>
          <w:i/>
        </w:rPr>
        <w:t xml:space="preserve"> (during endorsement)</w:t>
      </w:r>
      <w:commentRangeEnd w:id="78"/>
      <w:r>
        <w:commentReference w:id="78"/>
      </w:r>
      <w:commentRangeEnd w:id="79"/>
      <w:r>
        <w:commentReference w:id="79"/>
      </w:r>
      <w:r>
        <w:rPr>
          <w:i/>
        </w:rPr>
        <w:t>.</w:t>
      </w:r>
    </w:p>
    <w:p w:rsidR="00EE738B" w:rsidRDefault="00127699">
      <w:pPr>
        <w:numPr>
          <w:ilvl w:val="0"/>
          <w:numId w:val="41"/>
        </w:numPr>
        <w:contextualSpacing/>
        <w:rPr>
          <w:i/>
        </w:rPr>
      </w:pPr>
      <w:r>
        <w:rPr>
          <w:i/>
        </w:rPr>
        <w:t>Tran ordered into block and distributed to all peers.</w:t>
      </w:r>
    </w:p>
    <w:p w:rsidR="00EE738B" w:rsidRDefault="00127699">
      <w:pPr>
        <w:numPr>
          <w:ilvl w:val="0"/>
          <w:numId w:val="41"/>
        </w:numPr>
        <w:contextualSpacing/>
        <w:rPr>
          <w:i/>
        </w:rPr>
      </w:pPr>
      <w:r>
        <w:rPr>
          <w:i/>
        </w:rPr>
        <w:t>Private data committed to private write set log and private state DB.</w:t>
      </w:r>
    </w:p>
    <w:p w:rsidR="00EE738B" w:rsidRDefault="00EE738B"/>
    <w:p w:rsidR="00EE738B" w:rsidRDefault="00127699">
      <w:pPr>
        <w:pStyle w:val="Titre3"/>
      </w:pPr>
      <w:bookmarkStart w:id="82" w:name="_wkcre5n4dme5" w:colFirst="0" w:colLast="0"/>
      <w:bookmarkEnd w:id="82"/>
      <w:commentRangeStart w:id="83"/>
      <w:commentRangeEnd w:id="83"/>
      <w:r>
        <w:commentReference w:id="83"/>
      </w:r>
      <w:r>
        <w:t>Validation phase</w:t>
      </w:r>
    </w:p>
    <w:p w:rsidR="00EE738B" w:rsidRDefault="00127699">
      <w:pPr>
        <w:numPr>
          <w:ilvl w:val="0"/>
          <w:numId w:val="22"/>
        </w:numPr>
        <w:contextualSpacing/>
      </w:pPr>
      <w:commentRangeStart w:id="84"/>
      <w:r>
        <w:t>Endorsement policy is checked as normal.</w:t>
      </w:r>
    </w:p>
    <w:p w:rsidR="00EE738B" w:rsidRDefault="00127699">
      <w:pPr>
        <w:numPr>
          <w:ilvl w:val="0"/>
          <w:numId w:val="22"/>
        </w:numPr>
        <w:contextualSpacing/>
      </w:pPr>
      <w:r>
        <w:t>Validate primary ReadSet and hashed ReadSet versions against normal State DB for s</w:t>
      </w:r>
      <w:commentRangeEnd w:id="84"/>
      <w:r>
        <w:commentReference w:id="84"/>
      </w:r>
      <w:r>
        <w:t>tate validation check, aka MVCC check.</w:t>
      </w:r>
    </w:p>
    <w:p w:rsidR="00EE738B" w:rsidRDefault="00127699">
      <w:pPr>
        <w:numPr>
          <w:ilvl w:val="0"/>
          <w:numId w:val="22"/>
        </w:numPr>
        <w:contextualSpacing/>
      </w:pPr>
      <w:r>
        <w:t xml:space="preserve">Validate range queries by doing phantom checks as normal (re-query to ensure query results </w:t>
      </w:r>
      <w:r>
        <w:t xml:space="preserve">are the same at simulation time and validation time).  Use primary ReadSet against normal state DB and use private ReadSet against private state DB. </w:t>
      </w:r>
    </w:p>
    <w:p w:rsidR="00EE738B" w:rsidRDefault="00127699">
      <w:pPr>
        <w:numPr>
          <w:ilvl w:val="0"/>
          <w:numId w:val="22"/>
        </w:numPr>
        <w:contextualSpacing/>
      </w:pPr>
      <w:r>
        <w:t>If there are hashed read write sets in transaction, validate that hash of private write set (keys and valu</w:t>
      </w:r>
      <w:r>
        <w:t>es) in temp db matches hashed write set keys and values (evidence) from the transaction.</w:t>
      </w:r>
    </w:p>
    <w:p w:rsidR="00EE738B" w:rsidRDefault="00127699">
      <w:pPr>
        <w:numPr>
          <w:ilvl w:val="1"/>
          <w:numId w:val="22"/>
        </w:numPr>
        <w:contextualSpacing/>
      </w:pPr>
      <w:r>
        <w:t xml:space="preserve">There may be multiple entries of the txid in the temp db with different endorser_ids. Look at the entries matching </w:t>
      </w:r>
      <w:commentRangeStart w:id="85"/>
      <w:commentRangeStart w:id="86"/>
      <w:r>
        <w:t>endorser ids</w:t>
      </w:r>
      <w:commentRangeEnd w:id="85"/>
      <w:r>
        <w:commentReference w:id="85"/>
      </w:r>
      <w:commentRangeEnd w:id="86"/>
      <w:r>
        <w:commentReference w:id="86"/>
      </w:r>
      <w:r>
        <w:t xml:space="preserve"> from the endorsed transaction. This validation step will iterate through these to determine the correct one based on match against hashed write set. In most cases only the first one will need to be checked. </w:t>
      </w:r>
    </w:p>
    <w:p w:rsidR="00EE738B" w:rsidRDefault="00127699">
      <w:pPr>
        <w:numPr>
          <w:ilvl w:val="1"/>
          <w:numId w:val="22"/>
        </w:numPr>
        <w:contextualSpacing/>
      </w:pPr>
      <w:commentRangeStart w:id="87"/>
      <w:r>
        <w:t>If the peer does not find any private read writ</w:t>
      </w:r>
      <w:r>
        <w:t>e set in temp DB based on txid, the peer can request it from other peers via Gossip, likely trying endorsing peers first. In the very worst case, this may require gossiping with different peers for each transaction in the block.</w:t>
      </w:r>
      <w:commentRangeEnd w:id="87"/>
      <w:r>
        <w:commentReference w:id="87"/>
      </w:r>
    </w:p>
    <w:p w:rsidR="00EE738B" w:rsidRDefault="00127699">
      <w:pPr>
        <w:numPr>
          <w:ilvl w:val="1"/>
          <w:numId w:val="22"/>
        </w:numPr>
        <w:contextualSpacing/>
      </w:pPr>
      <w:r>
        <w:t>If the private read writ</w:t>
      </w:r>
      <w:r>
        <w:t xml:space="preserve">e set still cannot be found, have a </w:t>
      </w:r>
      <w:commentRangeStart w:id="88"/>
      <w:r>
        <w:t>policy</w:t>
      </w:r>
      <w:commentRangeEnd w:id="88"/>
      <w:r>
        <w:commentReference w:id="88"/>
      </w:r>
      <w:r>
        <w:t xml:space="preserve"> option specifying whether to continue with missing private data or halt block processing on this peer. </w:t>
      </w:r>
    </w:p>
    <w:p w:rsidR="00EE738B" w:rsidRDefault="00127699">
      <w:pPr>
        <w:numPr>
          <w:ilvl w:val="2"/>
          <w:numId w:val="22"/>
        </w:numPr>
        <w:contextualSpacing/>
      </w:pPr>
      <w:r>
        <w:t>If configured to continue with missing private data: Assuming the tran passed MVCC check (using primary an</w:t>
      </w:r>
      <w:r>
        <w:t xml:space="preserve">d hashed read set versions), the tran is marked as valid and we can continue on by leaving a missing (or outdated) entry in private state db.  This does not break the integrity of the blockchain, </w:t>
      </w:r>
      <w:commentRangeStart w:id="89"/>
      <w:commentRangeStart w:id="90"/>
      <w:commentRangeStart w:id="91"/>
      <w:commentRangeStart w:id="92"/>
      <w:r>
        <w:t>but it does mean that this peer cannot endorse future transa</w:t>
      </w:r>
      <w:r>
        <w:t>ctions using this private key.</w:t>
      </w:r>
      <w:commentRangeEnd w:id="89"/>
      <w:r>
        <w:commentReference w:id="89"/>
      </w:r>
      <w:commentRangeEnd w:id="90"/>
      <w:r>
        <w:commentReference w:id="90"/>
      </w:r>
      <w:commentRangeEnd w:id="91"/>
      <w:r>
        <w:commentReference w:id="91"/>
      </w:r>
      <w:commentRangeEnd w:id="92"/>
      <w:r>
        <w:commentReference w:id="92"/>
      </w:r>
      <w:r>
        <w:t xml:space="preserve">  Endorsements that do a key-based get from private state will need to hash the key and also get from normal state db. The version in normal state db and private state db must match in order to get a signed endorsement.  If not, return an error to endorsem</w:t>
      </w:r>
      <w:r>
        <w:t xml:space="preserve">ent indicating the private state db mismatch. </w:t>
      </w:r>
    </w:p>
    <w:p w:rsidR="00EE738B" w:rsidRDefault="00127699">
      <w:pPr>
        <w:numPr>
          <w:ilvl w:val="3"/>
          <w:numId w:val="22"/>
        </w:numPr>
        <w:contextualSpacing/>
      </w:pPr>
      <w:r>
        <w:t>Note that transactions that have non-key queries (range queries or rich queries) and then subsequent updates will not be possible, and support will have to be disabled in this mode. First of all, range query p</w:t>
      </w:r>
      <w:r>
        <w:t>hantom checks against private data will not be possible since not all peers will have the private read write set that is required to perform phantom check validation (we must maintain determinism across all peers in validation phase).  Secondly, a query ag</w:t>
      </w:r>
      <w:r>
        <w:t>ainst private state may return fewer results than it should. The missing keys would not be known and therefore it is not possible to validate against the normal State DB key versions. If all the endorsers were missing the data the problem would not be iden</w:t>
      </w:r>
      <w:r>
        <w:t>tified. This scenario would put the integrity of the blockchain at risk. Queries without subsequent updates could still be possible, although applications would have to understand the risk of missing items in the result set.</w:t>
      </w:r>
    </w:p>
    <w:p w:rsidR="00EE738B" w:rsidRDefault="00127699">
      <w:pPr>
        <w:numPr>
          <w:ilvl w:val="2"/>
          <w:numId w:val="22"/>
        </w:numPr>
        <w:contextualSpacing/>
      </w:pPr>
      <w:r>
        <w:t>If configured to halt: The peer</w:t>
      </w:r>
      <w:r>
        <w:t xml:space="preserve">(s) without the private read write set cannot continue and must halt processing until the private read write set arrives.  To try to resolve the missing private read write set, the client could resubmit the proposal to another endorser to </w:t>
      </w:r>
      <w:commentRangeStart w:id="93"/>
      <w:r>
        <w:t>trigger re-propag</w:t>
      </w:r>
      <w:r>
        <w:t>ation</w:t>
      </w:r>
      <w:commentRangeEnd w:id="93"/>
      <w:r>
        <w:commentReference w:id="93"/>
      </w:r>
      <w:r>
        <w:t xml:space="preserve">. Alternatively an admin utility could copy the private read write set to the peer that needs it. Note that in this mode range query phantom checks against private data can continue to be enabled (assuming no partitioning of private data).  </w:t>
      </w:r>
      <w:commentRangeStart w:id="94"/>
      <w:r>
        <w:t>In wors</w:t>
      </w:r>
      <w:r>
        <w:t>t case scenario private data may be lost from client and all peers - this is the fundamental risk with side db design.</w:t>
      </w:r>
      <w:commentRangeEnd w:id="94"/>
      <w:r>
        <w:commentReference w:id="94"/>
      </w:r>
    </w:p>
    <w:p w:rsidR="00EE738B" w:rsidRDefault="00127699">
      <w:pPr>
        <w:pStyle w:val="Titre3"/>
      </w:pPr>
      <w:bookmarkStart w:id="95" w:name="_rlck0ccl2ms5" w:colFirst="0" w:colLast="0"/>
      <w:bookmarkEnd w:id="95"/>
      <w:commentRangeStart w:id="96"/>
      <w:r>
        <w:t>On commit</w:t>
      </w:r>
      <w:commentRangeEnd w:id="96"/>
      <w:r>
        <w:commentReference w:id="96"/>
      </w:r>
    </w:p>
    <w:p w:rsidR="00EE738B" w:rsidRDefault="00127699">
      <w:pPr>
        <w:numPr>
          <w:ilvl w:val="0"/>
          <w:numId w:val="4"/>
        </w:numPr>
        <w:contextualSpacing/>
      </w:pPr>
      <w:r>
        <w:t>The block is committed to chain block storage as normal, and any private read write sets are committed to private write-s</w:t>
      </w:r>
      <w:r>
        <w:t>et log. These are the primary data stores for committed data that can be used for recovery scenarios and state transfer.</w:t>
      </w:r>
    </w:p>
    <w:p w:rsidR="00EE738B" w:rsidRDefault="00127699">
      <w:pPr>
        <w:numPr>
          <w:ilvl w:val="0"/>
          <w:numId w:val="4"/>
        </w:numPr>
        <w:contextualSpacing/>
      </w:pPr>
      <w:r>
        <w:t>Assuming the transaction is validated:</w:t>
      </w:r>
    </w:p>
    <w:p w:rsidR="00EE738B" w:rsidRDefault="00127699">
      <w:pPr>
        <w:numPr>
          <w:ilvl w:val="1"/>
          <w:numId w:val="4"/>
        </w:numPr>
        <w:contextualSpacing/>
      </w:pPr>
      <w:r>
        <w:t xml:space="preserve">The </w:t>
      </w:r>
      <w:r>
        <w:rPr>
          <w:b/>
        </w:rPr>
        <w:t>primary write set keys/values</w:t>
      </w:r>
      <w:r>
        <w:t xml:space="preserve"> (and versions) are stored in normal state db as always (as wel</w:t>
      </w:r>
      <w:r>
        <w:t>l as history db).</w:t>
      </w:r>
    </w:p>
    <w:p w:rsidR="00EE738B" w:rsidRDefault="00127699">
      <w:pPr>
        <w:numPr>
          <w:ilvl w:val="1"/>
          <w:numId w:val="4"/>
        </w:numPr>
        <w:contextualSpacing/>
      </w:pPr>
      <w:r>
        <w:t xml:space="preserve">The </w:t>
      </w:r>
      <w:r>
        <w:rPr>
          <w:b/>
        </w:rPr>
        <w:t>hashed write set</w:t>
      </w:r>
      <w:r>
        <w:t xml:space="preserve"> </w:t>
      </w:r>
      <w:r>
        <w:rPr>
          <w:b/>
        </w:rPr>
        <w:t>keys</w:t>
      </w:r>
      <w:r>
        <w:t xml:space="preserve"> (and versions) are stored in normal state db to support future state validation checks. Note that a separate namespace will be needed in normal state db, so that the hashed keys don’t impact normal key range quer</w:t>
      </w:r>
      <w:r>
        <w:t>ies (similar to simple vs composite key segregation).</w:t>
      </w:r>
      <w:del w:id="97" w:author="Matt Asher" w:date="2017-08-03T15:35:00Z">
        <w:r>
          <w:delText xml:space="preserve"> </w:delText>
        </w:r>
      </w:del>
      <w:r>
        <w:t xml:space="preserve"> No need to save hashed ‘values’ since they will not be used in chaincode operations or validation, and are available in block. Potentially save hashed write set in normal history db as a future option.</w:t>
      </w:r>
    </w:p>
    <w:p w:rsidR="00EE738B" w:rsidRDefault="00127699">
      <w:pPr>
        <w:numPr>
          <w:ilvl w:val="1"/>
          <w:numId w:val="4"/>
        </w:numPr>
        <w:contextualSpacing/>
      </w:pPr>
      <w:commentRangeStart w:id="98"/>
      <w:r>
        <w:t>The</w:t>
      </w:r>
      <w:r>
        <w:rPr>
          <w:b/>
        </w:rPr>
        <w:t xml:space="preserve"> private write set keys/values</w:t>
      </w:r>
      <w:r>
        <w:t xml:space="preserve"> are stored in the private state DB (and private history DB in future).</w:t>
      </w:r>
      <w:commentRangeEnd w:id="98"/>
      <w:r>
        <w:commentReference w:id="98"/>
      </w:r>
    </w:p>
    <w:p w:rsidR="00EE738B" w:rsidRDefault="00EE738B"/>
    <w:p w:rsidR="00EE738B" w:rsidRDefault="00127699">
      <w:r>
        <w:t>Irrespective of the transaction state (valid/invalid), we preserve the private write-set in the private temp DB in case other committers still nee</w:t>
      </w:r>
      <w:r>
        <w:t xml:space="preserve">d it. The cleanup will be based a time-to-live policy (implemented as block-to-live policy). </w:t>
      </w:r>
    </w:p>
    <w:p w:rsidR="00EE738B" w:rsidRDefault="00EE738B"/>
    <w:p w:rsidR="00EE738B" w:rsidRDefault="00127699">
      <w:pPr>
        <w:pStyle w:val="Titre2"/>
      </w:pPr>
      <w:bookmarkStart w:id="99" w:name="_utd1lnmppqs8" w:colFirst="0" w:colLast="0"/>
      <w:bookmarkEnd w:id="99"/>
      <w:ins w:id="100" w:author="Anonymous" w:date="2017-10-30T12:36:00Z">
        <w:r>
          <w:t xml:space="preserve"> </w:t>
        </w:r>
      </w:ins>
      <w:r>
        <w:t>2.2. Querying private data</w:t>
      </w:r>
    </w:p>
    <w:p w:rsidR="00EE738B" w:rsidRDefault="00127699">
      <w:pPr>
        <w:rPr>
          <w:rFonts w:ascii="Courier New" w:eastAsia="Courier New" w:hAnsi="Courier New" w:cs="Courier New"/>
        </w:rPr>
      </w:pPr>
      <w:r>
        <w:t xml:space="preserve">To query on privateValue stored in private state DB, chaincode should call </w:t>
      </w:r>
      <w:r>
        <w:rPr>
          <w:rFonts w:ascii="Courier New" w:eastAsia="Courier New" w:hAnsi="Courier New" w:cs="Courier New"/>
        </w:rPr>
        <w:t>stub.privateData.GetXXX(collection,...)</w:t>
      </w:r>
      <w:r>
        <w:t xml:space="preserve"> where XXX can be key query, range query, rich query, or history query (in future). To query on normal data, chaincode should call </w:t>
      </w:r>
      <w:r>
        <w:rPr>
          <w:rFonts w:ascii="Courier New" w:eastAsia="Courier New" w:hAnsi="Courier New" w:cs="Courier New"/>
        </w:rPr>
        <w:t>stub.GetXXX(...).</w:t>
      </w:r>
    </w:p>
    <w:p w:rsidR="00EE738B" w:rsidRDefault="00EE738B">
      <w:pPr>
        <w:rPr>
          <w:rFonts w:ascii="Courier New" w:eastAsia="Courier New" w:hAnsi="Courier New" w:cs="Courier New"/>
        </w:rPr>
      </w:pPr>
    </w:p>
    <w:p w:rsidR="00EE738B" w:rsidRDefault="00127699">
      <w:r>
        <w:t>Upon query on private data,  &lt;hashedKey, version&gt; will be added to hashed read-set, to enable state versio</w:t>
      </w:r>
      <w:r>
        <w:t>n check at validation time.</w:t>
      </w:r>
    </w:p>
    <w:p w:rsidR="00EE738B" w:rsidRDefault="00EE738B"/>
    <w:p w:rsidR="00EE738B" w:rsidRDefault="00127699">
      <w:pPr>
        <w:pStyle w:val="Titre2"/>
      </w:pPr>
      <w:bookmarkStart w:id="101" w:name="_fc6a9hys8o09" w:colFirst="0" w:colLast="0"/>
      <w:bookmarkEnd w:id="101"/>
      <w:r>
        <w:t>2.3. Deleting private data</w:t>
      </w:r>
    </w:p>
    <w:p w:rsidR="00EE738B" w:rsidRDefault="00127699">
      <w:pPr>
        <w:rPr>
          <w:rFonts w:ascii="Courier New" w:eastAsia="Courier New" w:hAnsi="Courier New" w:cs="Courier New"/>
        </w:rPr>
      </w:pPr>
      <w:r>
        <w:t xml:space="preserve">To delete a privateValue stored in private state DB, chaincode should call </w:t>
      </w:r>
      <w:r>
        <w:rPr>
          <w:rFonts w:ascii="Courier New" w:eastAsia="Courier New" w:hAnsi="Courier New" w:cs="Courier New"/>
        </w:rPr>
        <w:t>stub.privateData.DeleteState(collection, key).</w:t>
      </w:r>
    </w:p>
    <w:p w:rsidR="00EE738B" w:rsidRDefault="00EE738B">
      <w:pPr>
        <w:rPr>
          <w:rFonts w:ascii="Courier New" w:eastAsia="Courier New" w:hAnsi="Courier New" w:cs="Courier New"/>
        </w:rPr>
      </w:pPr>
    </w:p>
    <w:p w:rsidR="00EE738B" w:rsidRDefault="00127699">
      <w:r>
        <w:t xml:space="preserve">Deletes are indicated in write sets with </w:t>
      </w:r>
      <w:r>
        <w:t>null value and IsDelete marker as true. Private data deletes therefore would result in a hashed write set entry and private write set entry like any other private data update. Upon committing the write set, the respective item will be deleted from state da</w:t>
      </w:r>
      <w:r>
        <w:t xml:space="preserve">tabase. </w:t>
      </w:r>
      <w:del w:id="102" w:author="Matt Asher" w:date="2017-08-03T15:36:00Z">
        <w:r>
          <w:delText xml:space="preserve"> </w:delText>
        </w:r>
      </w:del>
      <w:r>
        <w:t xml:space="preserve">The original write set and the delete write set will both be maintained in private write set log. </w:t>
      </w:r>
      <w:del w:id="103" w:author="Matt Asher" w:date="2017-08-03T15:36:00Z">
        <w:r>
          <w:delText xml:space="preserve"> </w:delText>
        </w:r>
      </w:del>
      <w:r>
        <w:t>See the later purge topics to understand how these can be purged as well.</w:t>
      </w:r>
    </w:p>
    <w:p w:rsidR="00EE738B" w:rsidRDefault="00EE738B"/>
    <w:p w:rsidR="00EE738B" w:rsidRDefault="00127699">
      <w:pPr>
        <w:pStyle w:val="Titre2"/>
      </w:pPr>
      <w:bookmarkStart w:id="104" w:name="_u6ggv7wkpl2w" w:colFirst="0" w:colLast="0"/>
      <w:bookmarkEnd w:id="104"/>
      <w:r>
        <w:t>2.4. Savepoints and Recovering private data</w:t>
      </w:r>
    </w:p>
    <w:p w:rsidR="00EE738B" w:rsidRDefault="00127699">
      <w:pPr>
        <w:pStyle w:val="Titre3"/>
      </w:pPr>
      <w:bookmarkStart w:id="105" w:name="_6kmf7wgrf9mk" w:colFirst="0" w:colLast="0"/>
      <w:bookmarkEnd w:id="105"/>
      <w:r>
        <w:t>Recovery of private state and</w:t>
      </w:r>
      <w:r>
        <w:t xml:space="preserve"> history DBs (in future)</w:t>
      </w:r>
    </w:p>
    <w:p w:rsidR="00EE738B" w:rsidRDefault="00127699">
      <w:r>
        <w:t xml:space="preserve">Like state db and history db, the private state db and private history db will maintain a savepoint to enable recovery logic.  If block height is above any of the database heights upon peer start, the database(s) will be recovered </w:t>
      </w:r>
      <w:r>
        <w:t>from private write-set log to catch up to block height, before normal processing resumes.  Private write-set log is organized by blockNum:tranNum, therefore it is trivial to iterate through the blocks and transactions, applying the private write-sets to th</w:t>
      </w:r>
      <w:r>
        <w:t>e private state and private history DBs. Since private write set log is not signed, also verify each hash with the corresponding hashed write sets as the recovery proceeds.</w:t>
      </w:r>
    </w:p>
    <w:p w:rsidR="00EE738B" w:rsidRDefault="00127699">
      <w:pPr>
        <w:pStyle w:val="Titre3"/>
      </w:pPr>
      <w:bookmarkStart w:id="106" w:name="_i0194bcgwxlu" w:colFirst="0" w:colLast="0"/>
      <w:bookmarkEnd w:id="106"/>
      <w:r>
        <w:t>Recovery of private write-set log</w:t>
      </w:r>
    </w:p>
    <w:p w:rsidR="00EE738B" w:rsidRDefault="00127699">
      <w:r>
        <w:t>If private write-set log is itself not up to date</w:t>
      </w:r>
      <w:r>
        <w:t xml:space="preserve"> (based on savepoint relative to chain block storage), it will need to be recovered first via state transfer from another peer.  Retrieve blockNum:TranNum records by gossiping with a peer that has a more up to date private write-set log.  New ledger APIs w</w:t>
      </w:r>
      <w:r>
        <w:t>ill be made available to gossip for this purpose.  Gossip will send the normal block along with the block transaction’s private write-sets in a single structure (assuming the peer has access to all the collections).</w:t>
      </w:r>
    </w:p>
    <w:p w:rsidR="00EE738B" w:rsidRDefault="00EE738B"/>
    <w:p w:rsidR="00EE738B" w:rsidRDefault="00127699">
      <w:pPr>
        <w:pStyle w:val="Titre2"/>
      </w:pPr>
      <w:bookmarkStart w:id="107" w:name="_x21ziru7uden" w:colFirst="0" w:colLast="0"/>
      <w:bookmarkEnd w:id="107"/>
      <w:r>
        <w:t>2.5.         Purging private data</w:t>
      </w:r>
    </w:p>
    <w:p w:rsidR="00EE738B" w:rsidRDefault="00127699">
      <w:pPr>
        <w:pStyle w:val="Titre3"/>
      </w:pPr>
      <w:bookmarkStart w:id="108" w:name="_91vqmuglp3lq" w:colFirst="0" w:colLast="0"/>
      <w:bookmarkEnd w:id="108"/>
      <w:r>
        <w:t>Purge</w:t>
      </w:r>
      <w:r>
        <w:t xml:space="preserve"> of private temp db records</w:t>
      </w:r>
    </w:p>
    <w:p w:rsidR="00EE738B" w:rsidRDefault="00127699">
      <w:r>
        <w:t>Recall that private temp db holds uncommitted data that peers can use to obtain the private write-sets during validation/commit phase.  This temp data eventually needs to be cleaned up after all peers have committed the data. Ad</w:t>
      </w:r>
      <w:r>
        <w:t>ditionally, temp data may have been orphaned if endorsements are not submitted to the network as transactions to commit.</w:t>
      </w:r>
    </w:p>
    <w:p w:rsidR="00EE738B" w:rsidRDefault="00127699">
      <w:r>
        <w:t>Each txid-based key in private temp db will also have a block number concatenated in the key (endorsed_at_block from endorser or saved_</w:t>
      </w:r>
      <w:r>
        <w:t xml:space="preserve">at_block from receiver?). A bulk purge utility will run within peer to purge the temp data. Assuming goleveldb is used for tempdb, the purge utility must run within peer.  It could run </w:t>
      </w:r>
      <w:commentRangeStart w:id="109"/>
      <w:commentRangeStart w:id="110"/>
      <w:commentRangeStart w:id="111"/>
      <w:r>
        <w:t>every X block</w:t>
      </w:r>
      <w:commentRangeEnd w:id="109"/>
      <w:r>
        <w:commentReference w:id="109"/>
      </w:r>
      <w:commentRangeEnd w:id="110"/>
      <w:r>
        <w:commentReference w:id="110"/>
      </w:r>
      <w:commentRangeEnd w:id="111"/>
      <w:r>
        <w:commentReference w:id="111"/>
      </w:r>
      <w:r>
        <w:t>s and also be triggered externally. The purge uti</w:t>
      </w:r>
      <w:r>
        <w:t>lity will perform a full range scan of all temp data and look at block number embedded in key. Delete temp db record if block number is older than Y blocks. E.g. Every 1000 blocks wake up and purge temp db entries with block numbers less than (current bloc</w:t>
      </w:r>
      <w:r>
        <w:t>k number - 5000). The block numbers will be specified in a policy at chaincode instantiation time.</w:t>
      </w:r>
    </w:p>
    <w:p w:rsidR="00EE738B" w:rsidRDefault="00EE738B"/>
    <w:p w:rsidR="00EE738B" w:rsidRDefault="00127699">
      <w:pPr>
        <w:pStyle w:val="Titre3"/>
      </w:pPr>
      <w:bookmarkStart w:id="112" w:name="_8799r8k2eiil" w:colFirst="0" w:colLast="0"/>
      <w:bookmarkEnd w:id="112"/>
      <w:r>
        <w:t>Purge of private read write sets and private state db</w:t>
      </w:r>
    </w:p>
    <w:p w:rsidR="00EE738B" w:rsidRDefault="00127699">
      <w:r>
        <w:t xml:space="preserve">A similar purge job can be </w:t>
      </w:r>
      <w:commentRangeStart w:id="113"/>
      <w:r>
        <w:t>run within peer to delete old private read write sets and associated privat</w:t>
      </w:r>
      <w:r>
        <w:t>e state db entries</w:t>
      </w:r>
      <w:commentRangeEnd w:id="113"/>
      <w:r>
        <w:commentReference w:id="113"/>
      </w:r>
      <w:r>
        <w:t xml:space="preserve">.   Recall that private read write set log is keyed on blocknum:trannum. </w:t>
      </w:r>
    </w:p>
    <w:p w:rsidR="00EE738B" w:rsidRDefault="00127699">
      <w:pPr>
        <w:numPr>
          <w:ilvl w:val="0"/>
          <w:numId w:val="34"/>
        </w:numPr>
        <w:contextualSpacing/>
      </w:pPr>
      <w:r>
        <w:t>Scan for private read write sets in blocknum purge range</w:t>
      </w:r>
    </w:p>
    <w:p w:rsidR="00EE738B" w:rsidRDefault="00127699">
      <w:pPr>
        <w:numPr>
          <w:ilvl w:val="0"/>
          <w:numId w:val="34"/>
        </w:numPr>
        <w:contextualSpacing/>
      </w:pPr>
      <w:r>
        <w:t>For each private read write set in the purge range</w:t>
      </w:r>
    </w:p>
    <w:p w:rsidR="00EE738B" w:rsidRDefault="00127699">
      <w:pPr>
        <w:numPr>
          <w:ilvl w:val="1"/>
          <w:numId w:val="34"/>
        </w:numPr>
        <w:contextualSpacing/>
      </w:pPr>
      <w:r>
        <w:t xml:space="preserve">For each key in the private read write set, retrieve </w:t>
      </w:r>
      <w:r>
        <w:t>it from private state db</w:t>
      </w:r>
    </w:p>
    <w:p w:rsidR="00EE738B" w:rsidRDefault="00127699">
      <w:pPr>
        <w:numPr>
          <w:ilvl w:val="1"/>
          <w:numId w:val="34"/>
        </w:numPr>
        <w:contextualSpacing/>
      </w:pPr>
      <w:r>
        <w:t>If the version (block height) is newer than the purge range, leave it in private state db</w:t>
      </w:r>
    </w:p>
    <w:p w:rsidR="00EE738B" w:rsidRDefault="00127699">
      <w:pPr>
        <w:numPr>
          <w:ilvl w:val="1"/>
          <w:numId w:val="34"/>
        </w:numPr>
        <w:contextualSpacing/>
      </w:pPr>
      <w:r>
        <w:t>If the version (block height) is in the purge range (or older), purge it from private state db</w:t>
      </w:r>
    </w:p>
    <w:p w:rsidR="00EE738B" w:rsidRDefault="00EE738B"/>
    <w:p w:rsidR="00EE738B" w:rsidRDefault="00127699">
      <w:r>
        <w:t>Likewise the private read write set log is al</w:t>
      </w:r>
      <w:r>
        <w:t>so purged based on policy.</w:t>
      </w:r>
    </w:p>
    <w:p w:rsidR="00EE738B" w:rsidRDefault="00EE738B"/>
    <w:p w:rsidR="00EE738B" w:rsidRDefault="00127699">
      <w:r>
        <w:t>Need to investigate how purge (which is deleting the data) may impact state transfer (which assumes the data is there).</w:t>
      </w:r>
    </w:p>
    <w:p w:rsidR="00EE738B" w:rsidRDefault="00EE738B"/>
    <w:p w:rsidR="00EE738B" w:rsidRDefault="00127699">
      <w:pPr>
        <w:rPr>
          <w:ins w:id="114" w:author="Troy Ronda" w:date="2017-05-23T19:55:00Z"/>
        </w:rPr>
      </w:pPr>
      <w:commentRangeStart w:id="115"/>
      <w:r>
        <w:t>Need to investigate how purge impacts simulations. Likely need to run the purge job in small increments within existing block processing locks, so that transaction simulations do not see inconsistent data. Actually, purging by definition introduces potenti</w:t>
      </w:r>
      <w:r>
        <w:t>al inconsistencies, but this would limit the inconsistencies.</w:t>
      </w:r>
      <w:commentRangeEnd w:id="115"/>
      <w:ins w:id="116" w:author="Troy Ronda" w:date="2017-05-23T19:55:00Z">
        <w:r>
          <w:commentReference w:id="115"/>
        </w:r>
      </w:ins>
    </w:p>
    <w:p w:rsidR="00EE738B" w:rsidRDefault="00EE738B">
      <w:pPr>
        <w:rPr>
          <w:ins w:id="117" w:author="Troy Ronda" w:date="2017-05-23T19:55:00Z"/>
        </w:rPr>
      </w:pPr>
    </w:p>
    <w:p w:rsidR="00EE738B" w:rsidRDefault="00127699">
      <w:pPr>
        <w:pStyle w:val="Titre2"/>
        <w:rPr>
          <w:ins w:id="118" w:author="Troy Ronda" w:date="2017-05-23T19:55:00Z"/>
        </w:rPr>
      </w:pPr>
      <w:bookmarkStart w:id="119" w:name="_vj6nyumck1p" w:colFirst="0" w:colLast="0"/>
      <w:bookmarkEnd w:id="119"/>
      <w:commentRangeStart w:id="120"/>
      <w:commentRangeEnd w:id="120"/>
      <w:ins w:id="121" w:author="Troy Ronda" w:date="2017-05-23T19:55:00Z">
        <w:r>
          <w:commentReference w:id="120"/>
        </w:r>
        <w:commentRangeStart w:id="122"/>
        <w:commentRangeEnd w:id="122"/>
        <w:r>
          <w:commentReference w:id="122"/>
        </w:r>
        <w:r>
          <w:t>2.6 Additional Considerations (WIP)</w:t>
        </w:r>
      </w:ins>
    </w:p>
    <w:p w:rsidR="00EE738B" w:rsidRDefault="00127699">
      <w:pPr>
        <w:rPr>
          <w:ins w:id="123" w:author="Troy Ronda" w:date="2017-05-23T19:55:00Z"/>
        </w:rPr>
      </w:pPr>
      <w:commentRangeStart w:id="124"/>
      <w:commentRangeEnd w:id="124"/>
      <w:ins w:id="125" w:author="Troy Ronda" w:date="2017-05-23T19:55:00Z">
        <w:r>
          <w:commentReference w:id="124"/>
        </w:r>
        <w:commentRangeStart w:id="126"/>
        <w:commentRangeEnd w:id="126"/>
        <w:r>
          <w:commentReference w:id="126"/>
        </w:r>
      </w:ins>
    </w:p>
    <w:p w:rsidR="00EE738B" w:rsidRDefault="00127699">
      <w:pPr>
        <w:rPr>
          <w:ins w:id="127" w:author="Troy Ronda" w:date="2017-05-23T19:55:00Z"/>
        </w:rPr>
      </w:pPr>
      <w:commentRangeStart w:id="128"/>
      <w:commentRangeEnd w:id="128"/>
      <w:ins w:id="129" w:author="Troy Ronda" w:date="2017-05-23T19:55:00Z">
        <w:r>
          <w:commentReference w:id="128"/>
        </w:r>
        <w:commentRangeStart w:id="130"/>
        <w:commentRangeEnd w:id="130"/>
        <w:r>
          <w:commentReference w:id="130"/>
        </w:r>
      </w:ins>
    </w:p>
    <w:p w:rsidR="00EE738B" w:rsidRDefault="00127699">
      <w:pPr>
        <w:pStyle w:val="Titre3"/>
        <w:rPr>
          <w:ins w:id="131" w:author="Troy Ronda" w:date="2017-05-23T19:55:00Z"/>
        </w:rPr>
      </w:pPr>
      <w:bookmarkStart w:id="132" w:name="_dvp92xsdserv" w:colFirst="0" w:colLast="0"/>
      <w:bookmarkEnd w:id="132"/>
      <w:commentRangeStart w:id="133"/>
      <w:commentRangeEnd w:id="133"/>
      <w:ins w:id="134" w:author="Troy Ronda" w:date="2017-05-23T19:55:00Z">
        <w:r>
          <w:commentReference w:id="133"/>
        </w:r>
        <w:commentRangeStart w:id="135"/>
        <w:commentRangeEnd w:id="135"/>
        <w:r>
          <w:commentReference w:id="135"/>
        </w:r>
        <w:r>
          <w:t>Salt Considerations</w:t>
        </w:r>
      </w:ins>
    </w:p>
    <w:p w:rsidR="00EE738B" w:rsidRDefault="00127699">
      <w:pPr>
        <w:rPr>
          <w:ins w:id="136" w:author="Troy Ronda" w:date="2017-05-23T19:55:00Z"/>
        </w:rPr>
      </w:pPr>
      <w:commentRangeStart w:id="137"/>
      <w:commentRangeEnd w:id="137"/>
      <w:ins w:id="138" w:author="Troy Ronda" w:date="2017-05-23T19:55:00Z">
        <w:r>
          <w:commentReference w:id="137"/>
        </w:r>
        <w:commentRangeStart w:id="139"/>
        <w:commentRangeEnd w:id="139"/>
        <w:r>
          <w:commentReference w:id="139"/>
        </w:r>
      </w:ins>
    </w:p>
    <w:p w:rsidR="00EE738B" w:rsidRDefault="00127699">
      <w:pPr>
        <w:rPr>
          <w:ins w:id="140" w:author="Troy Ronda" w:date="2017-05-23T19:55:00Z"/>
        </w:rPr>
      </w:pPr>
      <w:commentRangeStart w:id="141"/>
      <w:commentRangeEnd w:id="141"/>
      <w:ins w:id="142" w:author="Troy Ronda" w:date="2017-05-23T19:55:00Z">
        <w:r>
          <w:commentReference w:id="141"/>
        </w:r>
        <w:commentRangeStart w:id="143"/>
        <w:commentRangeEnd w:id="143"/>
        <w:r>
          <w:commentReference w:id="143"/>
        </w:r>
        <w:r>
          <w:t>When we protect data confidentiality using hash algorithms, it is important to ensure the input to the hash has sufficient entropy (to prevent dictionary attacks). A mechanism to increase the entropy of a hash is to include a salt / secret (in additional t</w:t>
        </w:r>
        <w:r>
          <w:t>o the original value). When a salt is included into the hash, treating the salt as private data additionally increases the resilience against attackers (as it becomes highly difficult to guess the hash inputs).</w:t>
        </w:r>
        <w:commentRangeStart w:id="144"/>
        <w:commentRangeEnd w:id="144"/>
        <w:r>
          <w:commentReference w:id="144"/>
        </w:r>
        <w:commentRangeStart w:id="145"/>
        <w:commentRangeEnd w:id="145"/>
        <w:r>
          <w:commentReference w:id="145"/>
        </w:r>
      </w:ins>
    </w:p>
    <w:p w:rsidR="00EE738B" w:rsidRDefault="00127699">
      <w:pPr>
        <w:pStyle w:val="Titre3"/>
        <w:rPr>
          <w:ins w:id="146" w:author="Troy Ronda" w:date="2017-05-23T19:55:00Z"/>
        </w:rPr>
      </w:pPr>
      <w:bookmarkStart w:id="147" w:name="_oaqqffi383i0" w:colFirst="0" w:colLast="0"/>
      <w:bookmarkEnd w:id="147"/>
      <w:commentRangeStart w:id="148"/>
      <w:commentRangeEnd w:id="148"/>
      <w:ins w:id="149" w:author="Troy Ronda" w:date="2017-05-23T19:55:00Z">
        <w:r>
          <w:commentReference w:id="148"/>
        </w:r>
        <w:commentRangeStart w:id="150"/>
        <w:commentRangeEnd w:id="150"/>
        <w:r>
          <w:commentReference w:id="150"/>
        </w:r>
        <w:r>
          <w:t>Properties</w:t>
        </w:r>
      </w:ins>
    </w:p>
    <w:p w:rsidR="00EE738B" w:rsidRDefault="00127699">
      <w:pPr>
        <w:rPr>
          <w:ins w:id="151" w:author="Troy Ronda" w:date="2017-05-23T19:55:00Z"/>
        </w:rPr>
      </w:pPr>
      <w:commentRangeStart w:id="152"/>
      <w:commentRangeEnd w:id="152"/>
      <w:ins w:id="153" w:author="Troy Ronda" w:date="2017-05-23T19:55:00Z">
        <w:r>
          <w:commentReference w:id="152"/>
        </w:r>
        <w:commentRangeStart w:id="154"/>
        <w:commentRangeEnd w:id="154"/>
        <w:r>
          <w:commentReference w:id="154"/>
        </w:r>
      </w:ins>
    </w:p>
    <w:p w:rsidR="00EE738B" w:rsidRDefault="00127699">
      <w:pPr>
        <w:numPr>
          <w:ilvl w:val="0"/>
          <w:numId w:val="42"/>
        </w:numPr>
        <w:rPr>
          <w:ins w:id="155" w:author="Troy Ronda" w:date="2017-05-23T19:55:00Z"/>
        </w:rPr>
      </w:pPr>
      <w:commentRangeStart w:id="156"/>
      <w:commentRangeEnd w:id="156"/>
      <w:ins w:id="157" w:author="Troy Ronda" w:date="2017-05-23T19:55:00Z">
        <w:r>
          <w:commentReference w:id="156"/>
        </w:r>
        <w:commentRangeStart w:id="158"/>
        <w:commentRangeEnd w:id="158"/>
        <w:r>
          <w:commentReference w:id="158"/>
        </w:r>
        <w:r>
          <w:t>Each key has a different salt.</w:t>
        </w:r>
      </w:ins>
    </w:p>
    <w:p w:rsidR="00EE738B" w:rsidRDefault="00127699">
      <w:pPr>
        <w:numPr>
          <w:ilvl w:val="0"/>
          <w:numId w:val="42"/>
        </w:numPr>
        <w:rPr>
          <w:ins w:id="159" w:author="Troy Ronda" w:date="2017-05-23T19:55:00Z"/>
        </w:rPr>
      </w:pPr>
      <w:commentRangeStart w:id="160"/>
      <w:commentRangeEnd w:id="160"/>
      <w:ins w:id="161" w:author="Troy Ronda" w:date="2017-05-23T19:55:00Z">
        <w:r>
          <w:commentReference w:id="160"/>
        </w:r>
        <w:commentRangeStart w:id="162"/>
        <w:commentRangeEnd w:id="162"/>
        <w:r>
          <w:commentReference w:id="162"/>
        </w:r>
        <w:r>
          <w:t>Salts are kept private (only peers that should have the state can observe the salts).</w:t>
        </w:r>
      </w:ins>
    </w:p>
    <w:p w:rsidR="00EE738B" w:rsidRDefault="00127699">
      <w:pPr>
        <w:numPr>
          <w:ilvl w:val="0"/>
          <w:numId w:val="42"/>
        </w:numPr>
        <w:rPr>
          <w:ins w:id="163" w:author="Troy Ronda" w:date="2017-05-23T19:55:00Z"/>
        </w:rPr>
      </w:pPr>
      <w:commentRangeStart w:id="164"/>
      <w:commentRangeEnd w:id="164"/>
      <w:ins w:id="165" w:author="Troy Ronda" w:date="2017-05-23T19:55:00Z">
        <w:r>
          <w:commentReference w:id="164"/>
        </w:r>
        <w:commentRangeStart w:id="166"/>
        <w:commentRangeEnd w:id="166"/>
        <w:r>
          <w:commentReference w:id="166"/>
        </w:r>
        <w:r>
          <w:t>Salt must have sufficient entropy (derived from a random source and of sufficient length).</w:t>
        </w:r>
      </w:ins>
    </w:p>
    <w:p w:rsidR="00EE738B" w:rsidRPr="00EE738B" w:rsidRDefault="00127699">
      <w:pPr>
        <w:rPr>
          <w:ins w:id="167" w:author="Troy Ronda" w:date="2017-05-23T19:55:00Z"/>
          <w:color w:val="454545"/>
          <w:sz w:val="18"/>
          <w:szCs w:val="18"/>
          <w:rPrChange w:id="168" w:author="Troy Ronda" w:date="2017-05-23T19:55:00Z">
            <w:rPr>
              <w:ins w:id="169" w:author="Troy Ronda" w:date="2017-05-23T19:55:00Z"/>
            </w:rPr>
          </w:rPrChange>
        </w:rPr>
      </w:pPr>
      <w:commentRangeStart w:id="170"/>
      <w:commentRangeEnd w:id="170"/>
      <w:ins w:id="171" w:author="Troy Ronda" w:date="2017-05-23T19:55:00Z">
        <w:r>
          <w:commentReference w:id="170"/>
        </w:r>
        <w:commentRangeStart w:id="172"/>
        <w:commentRangeEnd w:id="172"/>
        <w:r>
          <w:commentReference w:id="172"/>
        </w:r>
      </w:ins>
    </w:p>
    <w:p w:rsidR="00EE738B" w:rsidRDefault="00127699">
      <w:pPr>
        <w:pStyle w:val="Titre3"/>
        <w:rPr>
          <w:ins w:id="173" w:author="Troy Ronda" w:date="2017-05-23T19:55:00Z"/>
        </w:rPr>
      </w:pPr>
      <w:bookmarkStart w:id="174" w:name="_2p6njknwsc0x" w:colFirst="0" w:colLast="0"/>
      <w:bookmarkEnd w:id="174"/>
      <w:commentRangeStart w:id="175"/>
      <w:commentRangeEnd w:id="175"/>
      <w:ins w:id="176" w:author="Troy Ronda" w:date="2017-05-23T19:55:00Z">
        <w:r>
          <w:commentReference w:id="175"/>
        </w:r>
        <w:commentRangeStart w:id="177"/>
        <w:commentRangeEnd w:id="177"/>
        <w:r>
          <w:commentReference w:id="177"/>
        </w:r>
        <w:r>
          <w:t>Handling Salts within Fabric</w:t>
        </w:r>
      </w:ins>
    </w:p>
    <w:p w:rsidR="00EE738B" w:rsidRDefault="00EE738B">
      <w:pPr>
        <w:rPr>
          <w:ins w:id="178" w:author="Troy Ronda" w:date="2017-05-23T19:55:00Z"/>
        </w:rPr>
      </w:pPr>
    </w:p>
    <w:p w:rsidR="00EE738B" w:rsidRDefault="00127699">
      <w:pPr>
        <w:rPr>
          <w:ins w:id="179" w:author="Troy Ronda" w:date="2017-05-23T19:55:00Z"/>
        </w:rPr>
      </w:pPr>
      <w:commentRangeStart w:id="180"/>
      <w:commentRangeEnd w:id="180"/>
      <w:ins w:id="181" w:author="Troy Ronda" w:date="2017-05-23T19:55:00Z">
        <w:r>
          <w:commentReference w:id="180"/>
        </w:r>
        <w:commentRangeStart w:id="182"/>
        <w:commentRangeEnd w:id="182"/>
        <w:r>
          <w:commentReference w:id="182"/>
        </w:r>
        <w:r>
          <w:t>To assist CC developers, Fabric can (and should) manage the salt included in the hashes of the keys and values.</w:t>
        </w:r>
        <w:commentRangeStart w:id="183"/>
        <w:commentRangeEnd w:id="183"/>
        <w:r>
          <w:commentReference w:id="183"/>
        </w:r>
        <w:commentRangeStart w:id="184"/>
        <w:commentRangeEnd w:id="184"/>
        <w:r>
          <w:commentReference w:id="184"/>
        </w:r>
      </w:ins>
    </w:p>
    <w:p w:rsidR="00EE738B" w:rsidRDefault="00127699">
      <w:commentRangeStart w:id="185"/>
      <w:commentRangeEnd w:id="185"/>
      <w:r>
        <w:commentReference w:id="185"/>
      </w:r>
      <w:commentRangeStart w:id="186"/>
      <w:commentRangeEnd w:id="186"/>
      <w:r>
        <w:commentReference w:id="186"/>
      </w:r>
    </w:p>
    <w:p w:rsidR="00EE738B" w:rsidRDefault="00127699">
      <w:pPr>
        <w:rPr>
          <w:u w:val="single"/>
        </w:rPr>
      </w:pPr>
      <w:commentRangeStart w:id="187"/>
      <w:commentRangeEnd w:id="187"/>
      <w:r>
        <w:commentReference w:id="187"/>
      </w:r>
      <w:commentRangeStart w:id="188"/>
      <w:commentRangeEnd w:id="188"/>
      <w:r>
        <w:commentReference w:id="188"/>
      </w:r>
      <w:r>
        <w:rPr>
          <w:u w:val="single"/>
        </w:rPr>
        <w:t>Confidentiality of Salts (and limitations)</w:t>
      </w:r>
    </w:p>
    <w:p w:rsidR="00EE738B" w:rsidRDefault="00127699">
      <w:pPr>
        <w:rPr>
          <w:u w:val="single"/>
        </w:rPr>
      </w:pPr>
      <w:commentRangeStart w:id="189"/>
      <w:commentRangeEnd w:id="189"/>
      <w:r>
        <w:commentReference w:id="189"/>
      </w:r>
      <w:commentRangeStart w:id="190"/>
      <w:commentRangeEnd w:id="190"/>
      <w:r>
        <w:commentReference w:id="190"/>
      </w:r>
    </w:p>
    <w:p w:rsidR="00EE738B" w:rsidRDefault="00127699">
      <w:commentRangeStart w:id="191"/>
      <w:commentRangeEnd w:id="191"/>
      <w:r>
        <w:commentReference w:id="191"/>
      </w:r>
      <w:commentRangeStart w:id="192"/>
      <w:commentRangeEnd w:id="192"/>
      <w:r>
        <w:commentReference w:id="192"/>
      </w:r>
      <w:r>
        <w:t xml:space="preserve">As private state holes can occur (so that the peer doesn’t halt when it’s missing private state, based on policy) and we want to ensure that all channel endorsers know about the existence and validity of a key, </w:t>
      </w:r>
      <w:commentRangeStart w:id="193"/>
      <w:commentRangeStart w:id="194"/>
      <w:commentRangeEnd w:id="193"/>
      <w:r>
        <w:commentReference w:id="193"/>
      </w:r>
      <w:commentRangeStart w:id="195"/>
      <w:commentRangeEnd w:id="195"/>
      <w:r>
        <w:commentReference w:id="195"/>
      </w:r>
      <w:r>
        <w:t>the salt for the key needs to be distri</w:t>
      </w:r>
      <w:r>
        <w:t xml:space="preserve">buted with normal ledger state updates </w:t>
      </w:r>
      <w:commentRangeEnd w:id="194"/>
      <w:r>
        <w:commentReference w:id="194"/>
      </w:r>
      <w:commentRangeStart w:id="196"/>
      <w:commentRangeEnd w:id="196"/>
      <w:r>
        <w:commentReference w:id="196"/>
      </w:r>
      <w:commentRangeStart w:id="197"/>
      <w:commentRangeEnd w:id="197"/>
      <w:r>
        <w:commentReference w:id="197"/>
      </w:r>
      <w:r>
        <w:t>(but needs to be combined with a secret kept private to the appropriate peers). However, the salt for the private values must be better protected by distributing with the private read/write sets (as the value</w:t>
      </w:r>
      <w:r>
        <w:t xml:space="preserve"> hashes are not involved in determining key </w:t>
      </w:r>
      <w:commentRangeStart w:id="198"/>
      <w:commentRangeEnd w:id="198"/>
      <w:r>
        <w:commentReference w:id="198"/>
      </w:r>
      <w:commentRangeStart w:id="199"/>
      <w:commentRangeEnd w:id="199"/>
      <w:r>
        <w:commentReference w:id="199"/>
      </w:r>
      <w:r>
        <w:t>existence</w:t>
      </w:r>
      <w:commentRangeStart w:id="200"/>
      <w:commentRangeEnd w:id="200"/>
      <w:r>
        <w:commentReference w:id="200"/>
      </w:r>
      <w:commentRangeStart w:id="201"/>
      <w:commentRangeEnd w:id="201"/>
      <w:r>
        <w:commentReference w:id="201"/>
      </w:r>
      <w:r>
        <w:t>).</w:t>
      </w:r>
    </w:p>
    <w:p w:rsidR="00EE738B" w:rsidRDefault="00127699">
      <w:commentRangeStart w:id="202"/>
      <w:commentRangeEnd w:id="202"/>
      <w:r>
        <w:commentReference w:id="202"/>
      </w:r>
      <w:commentRangeStart w:id="203"/>
      <w:commentRangeEnd w:id="203"/>
      <w:r>
        <w:commentReference w:id="203"/>
      </w:r>
    </w:p>
    <w:p w:rsidR="00EE738B" w:rsidRDefault="00127699">
      <w:pPr>
        <w:rPr>
          <w:color w:val="454545"/>
          <w:sz w:val="18"/>
          <w:szCs w:val="18"/>
        </w:rPr>
      </w:pPr>
      <w:commentRangeStart w:id="204"/>
      <w:commentRangeEnd w:id="204"/>
      <w:r>
        <w:commentReference w:id="204"/>
      </w:r>
      <w:commentRangeStart w:id="205"/>
      <w:commentRangeEnd w:id="205"/>
      <w:r>
        <w:commentReference w:id="205"/>
      </w:r>
      <w:r>
        <w:rPr>
          <w:color w:val="454545"/>
          <w:sz w:val="18"/>
          <w:szCs w:val="18"/>
        </w:rPr>
        <w:t>Illustrative Design</w:t>
      </w:r>
    </w:p>
    <w:p w:rsidR="00EE738B" w:rsidRDefault="00127699">
      <w:pPr>
        <w:rPr>
          <w:color w:val="454545"/>
          <w:sz w:val="18"/>
          <w:szCs w:val="18"/>
        </w:rPr>
      </w:pPr>
      <w:commentRangeStart w:id="206"/>
      <w:commentRangeEnd w:id="206"/>
      <w:r>
        <w:commentReference w:id="206"/>
      </w:r>
      <w:commentRangeStart w:id="207"/>
      <w:commentRangeEnd w:id="207"/>
      <w:r>
        <w:commentReference w:id="207"/>
      </w:r>
    </w:p>
    <w:p w:rsidR="00EE738B" w:rsidRDefault="00127699">
      <w:pPr>
        <w:numPr>
          <w:ilvl w:val="0"/>
          <w:numId w:val="7"/>
        </w:numPr>
      </w:pPr>
      <w:commentRangeStart w:id="208"/>
      <w:commentRangeEnd w:id="208"/>
      <w:r>
        <w:commentReference w:id="208"/>
      </w:r>
      <w:commentRangeStart w:id="209"/>
      <w:commentRangeEnd w:id="209"/>
      <w:r>
        <w:commentReference w:id="209"/>
      </w:r>
      <w:r>
        <w:t>Chain Code developer uses the private data shim API to query or write values. e.g.,</w:t>
      </w:r>
    </w:p>
    <w:p w:rsidR="00EE738B" w:rsidRDefault="00127699">
      <w:pPr>
        <w:numPr>
          <w:ilvl w:val="1"/>
          <w:numId w:val="7"/>
        </w:numPr>
      </w:pPr>
      <w:commentRangeStart w:id="210"/>
      <w:commentRangeEnd w:id="210"/>
      <w:r>
        <w:commentReference w:id="210"/>
      </w:r>
      <w:commentRangeStart w:id="211"/>
      <w:commentRangeEnd w:id="211"/>
      <w:r>
        <w:commentReference w:id="211"/>
      </w:r>
      <w:r>
        <w:t>&lt;cc-key&gt;=&lt;cc-value&gt;.</w:t>
      </w:r>
    </w:p>
    <w:p w:rsidR="00EE738B" w:rsidRDefault="00127699">
      <w:pPr>
        <w:numPr>
          <w:ilvl w:val="0"/>
          <w:numId w:val="7"/>
        </w:numPr>
      </w:pPr>
      <w:commentRangeStart w:id="212"/>
      <w:commentRangeEnd w:id="212"/>
      <w:r>
        <w:commentReference w:id="212"/>
      </w:r>
      <w:commentRangeStart w:id="213"/>
      <w:commentRangeEnd w:id="213"/>
      <w:r>
        <w:commentReference w:id="213"/>
      </w:r>
      <w:r>
        <w:t>The Fabric ledger only stores hashes of &lt;cc-key&gt; and &lt;cc-value&gt; (as described elsewhere in the document).</w:t>
      </w:r>
    </w:p>
    <w:p w:rsidR="00EE738B" w:rsidRDefault="00127699">
      <w:pPr>
        <w:numPr>
          <w:ilvl w:val="0"/>
          <w:numId w:val="7"/>
        </w:numPr>
      </w:pPr>
      <w:commentRangeStart w:id="214"/>
      <w:commentRangeEnd w:id="214"/>
      <w:r>
        <w:commentReference w:id="214"/>
      </w:r>
      <w:commentRangeStart w:id="215"/>
      <w:commentRangeEnd w:id="215"/>
      <w:r>
        <w:commentReference w:id="215"/>
      </w:r>
      <w:r>
        <w:t>Fabric uses salts to increase confidentiality of the hashes stored in the ledger. Each &lt;cc-key&gt; and &lt;cc-value&gt; hash is computed with different s</w:t>
      </w:r>
      <w:r>
        <w:t>alt values.</w:t>
      </w:r>
    </w:p>
    <w:p w:rsidR="00EE738B" w:rsidRDefault="00127699">
      <w:pPr>
        <w:numPr>
          <w:ilvl w:val="1"/>
          <w:numId w:val="7"/>
        </w:numPr>
      </w:pPr>
      <w:commentRangeStart w:id="216"/>
      <w:commentRangeEnd w:id="216"/>
      <w:r>
        <w:commentReference w:id="216"/>
      </w:r>
      <w:commentRangeStart w:id="217"/>
      <w:commentRangeEnd w:id="217"/>
      <w:r>
        <w:commentReference w:id="217"/>
      </w:r>
      <w:r>
        <w:t>Salt is randomly generated.</w:t>
      </w:r>
      <w:commentRangeStart w:id="218"/>
      <w:commentRangeEnd w:id="218"/>
      <w:r>
        <w:commentReference w:id="218"/>
      </w:r>
      <w:commentRangeStart w:id="219"/>
      <w:commentRangeEnd w:id="219"/>
      <w:r>
        <w:commentReference w:id="219"/>
      </w:r>
      <w:r>
        <w:t xml:space="preserve"> </w:t>
      </w:r>
      <w:commentRangeStart w:id="220"/>
      <w:commentRangeEnd w:id="220"/>
      <w:r>
        <w:commentReference w:id="220"/>
      </w:r>
      <w:commentRangeStart w:id="221"/>
      <w:commentRangeEnd w:id="221"/>
      <w:r>
        <w:commentReference w:id="221"/>
      </w:r>
      <w:r>
        <w:t>To maintain determinism, the random seed comes from the client (as a transient). This seed is then used as the input to a PRNG/KDF on the endorsing peers to produce a random secret from the seed.</w:t>
      </w:r>
      <w:commentRangeStart w:id="222"/>
      <w:commentRangeEnd w:id="222"/>
      <w:r>
        <w:commentReference w:id="222"/>
      </w:r>
      <w:commentRangeStart w:id="223"/>
      <w:commentRangeEnd w:id="223"/>
      <w:r>
        <w:commentReference w:id="223"/>
      </w:r>
    </w:p>
    <w:p w:rsidR="00EE738B" w:rsidRDefault="00127699">
      <w:pPr>
        <w:numPr>
          <w:ilvl w:val="1"/>
          <w:numId w:val="7"/>
        </w:numPr>
      </w:pPr>
      <w:commentRangeStart w:id="224"/>
      <w:commentRangeEnd w:id="224"/>
      <w:r>
        <w:commentReference w:id="224"/>
      </w:r>
      <w:commentRangeStart w:id="225"/>
      <w:commentRangeEnd w:id="225"/>
      <w:r>
        <w:commentReference w:id="225"/>
      </w:r>
      <w:r>
        <w:t xml:space="preserve">To further enhance confidentiality (particularly for &lt;cc-keys&gt; as we will see next), these </w:t>
      </w:r>
      <w:commentRangeStart w:id="226"/>
      <w:commentRangeStart w:id="227"/>
      <w:commentRangeEnd w:id="226"/>
      <w:r>
        <w:commentReference w:id="226"/>
      </w:r>
      <w:commentRangeStart w:id="228"/>
      <w:commentRangeEnd w:id="228"/>
      <w:r>
        <w:commentReference w:id="228"/>
      </w:r>
      <w:r>
        <w:t>“transactional” salts</w:t>
      </w:r>
      <w:commentRangeEnd w:id="227"/>
      <w:r>
        <w:commentReference w:id="227"/>
      </w:r>
      <w:commentRangeStart w:id="229"/>
      <w:commentRangeEnd w:id="229"/>
      <w:r>
        <w:commentReference w:id="229"/>
      </w:r>
      <w:commentRangeStart w:id="230"/>
      <w:commentRangeEnd w:id="230"/>
      <w:r>
        <w:commentReference w:id="230"/>
      </w:r>
      <w:r>
        <w:t xml:space="preserve"> are also combined with a pre-distributed secret salt for the CC/partition.</w:t>
      </w:r>
      <w:commentRangeStart w:id="231"/>
      <w:commentRangeEnd w:id="231"/>
      <w:r>
        <w:commentReference w:id="231"/>
      </w:r>
      <w:commentRangeStart w:id="232"/>
      <w:commentRangeEnd w:id="232"/>
      <w:r>
        <w:commentReference w:id="232"/>
      </w:r>
    </w:p>
    <w:p w:rsidR="00EE738B" w:rsidRDefault="00127699">
      <w:pPr>
        <w:numPr>
          <w:ilvl w:val="0"/>
          <w:numId w:val="7"/>
        </w:numPr>
      </w:pPr>
      <w:commentRangeStart w:id="233"/>
      <w:commentRangeEnd w:id="233"/>
      <w:r>
        <w:commentReference w:id="233"/>
      </w:r>
      <w:commentRangeStart w:id="234"/>
      <w:commentRangeEnd w:id="234"/>
      <w:r>
        <w:commentReference w:id="234"/>
      </w:r>
      <w:r>
        <w:t>Fabric persists the “transactional” portions of salt.</w:t>
      </w:r>
    </w:p>
    <w:p w:rsidR="00EE738B" w:rsidRDefault="00127699">
      <w:pPr>
        <w:numPr>
          <w:ilvl w:val="1"/>
          <w:numId w:val="7"/>
        </w:numPr>
      </w:pPr>
      <w:commentRangeStart w:id="235"/>
      <w:commentRangeEnd w:id="235"/>
      <w:r>
        <w:commentReference w:id="235"/>
      </w:r>
      <w:commentRangeStart w:id="236"/>
      <w:commentRangeEnd w:id="236"/>
      <w:r>
        <w:commentReference w:id="236"/>
      </w:r>
      <w:r>
        <w:t>To overcome the hole limitation described above, Fabric stores the salt for &lt;cc-key&gt; in the ledger</w:t>
      </w:r>
      <w:commentRangeStart w:id="237"/>
      <w:commentRangeEnd w:id="237"/>
      <w:r>
        <w:commentReference w:id="237"/>
      </w:r>
      <w:commentRangeStart w:id="238"/>
      <w:commentRangeEnd w:id="238"/>
      <w:r>
        <w:commentReference w:id="238"/>
      </w:r>
      <w:r>
        <w:t xml:space="preserve">. As mentioned above (but important to re-emphasis here), this salt will be combined with a </w:t>
      </w:r>
      <w:commentRangeStart w:id="239"/>
      <w:commentRangeEnd w:id="239"/>
      <w:r>
        <w:commentReference w:id="239"/>
      </w:r>
      <w:commentRangeStart w:id="240"/>
      <w:commentRangeEnd w:id="240"/>
      <w:r>
        <w:commentReference w:id="240"/>
      </w:r>
      <w:r>
        <w:t>pre-distributed</w:t>
      </w:r>
      <w:commentRangeStart w:id="241"/>
      <w:commentRangeEnd w:id="241"/>
      <w:r>
        <w:commentReference w:id="241"/>
      </w:r>
      <w:commentRangeStart w:id="242"/>
      <w:commentRangeEnd w:id="242"/>
      <w:r>
        <w:commentReference w:id="242"/>
      </w:r>
      <w:r>
        <w:t xml:space="preserve"> secret salt during usage.</w:t>
      </w:r>
      <w:commentRangeStart w:id="243"/>
      <w:commentRangeEnd w:id="243"/>
      <w:r>
        <w:commentReference w:id="243"/>
      </w:r>
      <w:commentRangeStart w:id="244"/>
      <w:commentRangeEnd w:id="244"/>
      <w:r>
        <w:commentReference w:id="244"/>
      </w:r>
    </w:p>
    <w:p w:rsidR="00EE738B" w:rsidRDefault="00127699">
      <w:pPr>
        <w:numPr>
          <w:ilvl w:val="1"/>
          <w:numId w:val="7"/>
        </w:numPr>
      </w:pPr>
      <w:commentRangeStart w:id="245"/>
      <w:commentRangeEnd w:id="245"/>
      <w:r>
        <w:commentReference w:id="245"/>
      </w:r>
      <w:commentRangeStart w:id="246"/>
      <w:commentRangeEnd w:id="246"/>
      <w:r>
        <w:commentReference w:id="246"/>
      </w:r>
      <w:r>
        <w:t>Fabric stores the salt for &lt;cc-value&gt; in the private state to maximize confidentiality. The salt for &lt;cc-value&gt; must be different than the salt for &lt;cc-key&gt; (and not guessable based on knowi</w:t>
      </w:r>
      <w:r>
        <w:t>ng the salt for &lt;cc-key&gt;).</w:t>
      </w:r>
    </w:p>
    <w:p w:rsidR="00EE738B" w:rsidRDefault="00127699">
      <w:pPr>
        <w:numPr>
          <w:ilvl w:val="0"/>
          <w:numId w:val="7"/>
        </w:numPr>
      </w:pPr>
      <w:commentRangeStart w:id="247"/>
      <w:commentRangeEnd w:id="247"/>
      <w:r>
        <w:commentReference w:id="247"/>
      </w:r>
      <w:commentRangeStart w:id="248"/>
      <w:commentRangeEnd w:id="248"/>
      <w:r>
        <w:commentReference w:id="248"/>
      </w:r>
      <w:r>
        <w:t xml:space="preserve">To summarize, when a private data shim API is used to query or write key/values: </w:t>
      </w:r>
    </w:p>
    <w:p w:rsidR="00EE738B" w:rsidRDefault="00127699">
      <w:pPr>
        <w:numPr>
          <w:ilvl w:val="1"/>
          <w:numId w:val="7"/>
        </w:numPr>
      </w:pPr>
      <w:commentRangeStart w:id="249"/>
      <w:commentRangeStart w:id="250"/>
      <w:commentRangeStart w:id="251"/>
      <w:commentRangeStart w:id="252"/>
      <w:commentRangeStart w:id="253"/>
      <w:commentRangeEnd w:id="249"/>
      <w:r>
        <w:commentReference w:id="249"/>
      </w:r>
      <w:commentRangeStart w:id="254"/>
      <w:commentRangeEnd w:id="254"/>
      <w:r>
        <w:commentReference w:id="254"/>
      </w:r>
      <w:r>
        <w:t xml:space="preserve">The &lt;key-salt&gt; for the &lt;cc-key&gt; is determined </w:t>
      </w:r>
      <w:commentRangeEnd w:id="250"/>
      <w:r>
        <w:commentReference w:id="250"/>
      </w:r>
      <w:commentRangeEnd w:id="251"/>
      <w:r>
        <w:commentReference w:id="251"/>
      </w:r>
      <w:commentRangeEnd w:id="252"/>
      <w:r>
        <w:commentReference w:id="252"/>
      </w:r>
      <w:commentRangeEnd w:id="253"/>
      <w:r>
        <w:commentReference w:id="253"/>
      </w:r>
      <w:commentRangeStart w:id="255"/>
      <w:commentRangeEnd w:id="255"/>
      <w:r>
        <w:commentReference w:id="255"/>
      </w:r>
      <w:commentRangeStart w:id="256"/>
      <w:commentRangeEnd w:id="256"/>
      <w:r>
        <w:commentReference w:id="256"/>
      </w:r>
      <w:r>
        <w:t>based on:</w:t>
      </w:r>
    </w:p>
    <w:p w:rsidR="00EE738B" w:rsidRDefault="00127699">
      <w:pPr>
        <w:numPr>
          <w:ilvl w:val="2"/>
          <w:numId w:val="7"/>
        </w:numPr>
      </w:pPr>
      <w:commentRangeStart w:id="257"/>
      <w:commentRangeEnd w:id="257"/>
      <w:r>
        <w:commentReference w:id="257"/>
      </w:r>
      <w:commentRangeStart w:id="258"/>
      <w:commentRangeEnd w:id="258"/>
      <w:r>
        <w:commentReference w:id="258"/>
      </w:r>
      <w:r>
        <w:t>Pre-distributed salt (for the CC / partition pair).</w:t>
      </w:r>
    </w:p>
    <w:p w:rsidR="00EE738B" w:rsidRDefault="00127699">
      <w:pPr>
        <w:numPr>
          <w:ilvl w:val="2"/>
          <w:numId w:val="7"/>
        </w:numPr>
      </w:pPr>
      <w:commentRangeStart w:id="259"/>
      <w:commentRangeEnd w:id="259"/>
      <w:r>
        <w:commentReference w:id="259"/>
      </w:r>
      <w:commentRangeStart w:id="260"/>
      <w:commentRangeEnd w:id="260"/>
      <w:r>
        <w:commentReference w:id="260"/>
      </w:r>
      <w:r>
        <w:t>Salt for &lt;cc-key&gt; stored in the ledger. If this is a key creation then this salt is created based on the random seed from the client.</w:t>
      </w:r>
    </w:p>
    <w:p w:rsidR="00EE738B" w:rsidRDefault="00127699">
      <w:pPr>
        <w:numPr>
          <w:ilvl w:val="2"/>
          <w:numId w:val="7"/>
        </w:numPr>
      </w:pPr>
      <w:commentRangeStart w:id="261"/>
      <w:commentRangeEnd w:id="261"/>
      <w:r>
        <w:commentReference w:id="261"/>
      </w:r>
      <w:commentRangeStart w:id="262"/>
      <w:commentRangeEnd w:id="262"/>
      <w:r>
        <w:commentReference w:id="262"/>
      </w:r>
      <w:r>
        <w:t>&lt;key-salt&gt;=Pre-distributed salt + salt for &lt;cc-key</w:t>
      </w:r>
      <w:commentRangeStart w:id="263"/>
      <w:commentRangeEnd w:id="263"/>
      <w:r>
        <w:commentReference w:id="263"/>
      </w:r>
      <w:commentRangeStart w:id="264"/>
      <w:commentRangeEnd w:id="264"/>
      <w:r>
        <w:commentReference w:id="264"/>
      </w:r>
      <w:r>
        <w:t>&gt;</w:t>
      </w:r>
      <w:commentRangeStart w:id="265"/>
      <w:commentRangeEnd w:id="265"/>
      <w:r>
        <w:commentReference w:id="265"/>
      </w:r>
      <w:commentRangeStart w:id="266"/>
      <w:commentRangeEnd w:id="266"/>
      <w:r>
        <w:commentReference w:id="266"/>
      </w:r>
      <w:r>
        <w:t>.</w:t>
      </w:r>
    </w:p>
    <w:p w:rsidR="00EE738B" w:rsidRDefault="00127699">
      <w:pPr>
        <w:numPr>
          <w:ilvl w:val="1"/>
          <w:numId w:val="7"/>
        </w:numPr>
      </w:pPr>
      <w:commentRangeStart w:id="267"/>
      <w:commentRangeEnd w:id="267"/>
      <w:r>
        <w:commentReference w:id="267"/>
      </w:r>
      <w:commentRangeStart w:id="268"/>
      <w:commentRangeEnd w:id="268"/>
      <w:r>
        <w:commentReference w:id="268"/>
      </w:r>
      <w:r>
        <w:t xml:space="preserve">The &lt;key-salt&gt; is combined with &lt;cc-key&gt;  </w:t>
      </w:r>
      <w:r>
        <w:t>prior to hashing.</w:t>
      </w:r>
    </w:p>
    <w:p w:rsidR="00EE738B" w:rsidRDefault="00127699">
      <w:pPr>
        <w:numPr>
          <w:ilvl w:val="1"/>
          <w:numId w:val="7"/>
        </w:numPr>
      </w:pPr>
      <w:commentRangeStart w:id="269"/>
      <w:commentRangeEnd w:id="269"/>
      <w:r>
        <w:commentReference w:id="269"/>
      </w:r>
      <w:commentRangeStart w:id="270"/>
      <w:commentRangeEnd w:id="270"/>
      <w:r>
        <w:commentReference w:id="270"/>
      </w:r>
      <w:r>
        <w:t>The &lt;value-salt&gt; for the &lt;cc-key&gt; is determined based on:</w:t>
      </w:r>
    </w:p>
    <w:p w:rsidR="00EE738B" w:rsidRDefault="00127699">
      <w:pPr>
        <w:numPr>
          <w:ilvl w:val="2"/>
          <w:numId w:val="7"/>
        </w:numPr>
      </w:pPr>
      <w:commentRangeStart w:id="271"/>
      <w:commentRangeEnd w:id="271"/>
      <w:r>
        <w:commentReference w:id="271"/>
      </w:r>
      <w:commentRangeStart w:id="272"/>
      <w:commentRangeEnd w:id="272"/>
      <w:r>
        <w:commentReference w:id="272"/>
      </w:r>
      <w:r>
        <w:t>Pre-distributed salt (for the CC / partition pair).</w:t>
      </w:r>
    </w:p>
    <w:p w:rsidR="00EE738B" w:rsidRDefault="00127699">
      <w:pPr>
        <w:numPr>
          <w:ilvl w:val="2"/>
          <w:numId w:val="7"/>
        </w:numPr>
      </w:pPr>
      <w:commentRangeStart w:id="273"/>
      <w:commentRangeEnd w:id="273"/>
      <w:r>
        <w:commentReference w:id="273"/>
      </w:r>
      <w:commentRangeStart w:id="274"/>
      <w:commentRangeEnd w:id="274"/>
      <w:r>
        <w:commentReference w:id="274"/>
      </w:r>
      <w:r>
        <w:t>Salt for &lt;cc-value&gt; stored in the private state. If this is a write then this salt is created based on the ran</w:t>
      </w:r>
      <w:r>
        <w:t>dom seed from the client</w:t>
      </w:r>
      <w:commentRangeStart w:id="275"/>
      <w:commentRangeEnd w:id="275"/>
      <w:r>
        <w:commentReference w:id="275"/>
      </w:r>
      <w:commentRangeStart w:id="276"/>
      <w:commentRangeEnd w:id="276"/>
      <w:r>
        <w:commentReference w:id="276"/>
      </w:r>
      <w:r>
        <w:t>.</w:t>
      </w:r>
      <w:commentRangeStart w:id="277"/>
      <w:commentRangeEnd w:id="277"/>
      <w:r>
        <w:commentReference w:id="277"/>
      </w:r>
      <w:commentRangeStart w:id="278"/>
      <w:commentRangeEnd w:id="278"/>
      <w:r>
        <w:commentReference w:id="278"/>
      </w:r>
    </w:p>
    <w:p w:rsidR="00EE738B" w:rsidRDefault="00127699">
      <w:pPr>
        <w:numPr>
          <w:ilvl w:val="2"/>
          <w:numId w:val="7"/>
        </w:numPr>
      </w:pPr>
      <w:commentRangeStart w:id="279"/>
      <w:commentRangeEnd w:id="279"/>
      <w:r>
        <w:commentReference w:id="279"/>
      </w:r>
      <w:commentRangeStart w:id="280"/>
      <w:commentRangeEnd w:id="280"/>
      <w:r>
        <w:commentReference w:id="280"/>
      </w:r>
      <w:r>
        <w:t>&lt;value-salt&gt;=Pre-distributed salt + salt for &lt;cc-value&gt;.</w:t>
      </w:r>
    </w:p>
    <w:p w:rsidR="00EE738B" w:rsidRDefault="00127699">
      <w:pPr>
        <w:numPr>
          <w:ilvl w:val="1"/>
          <w:numId w:val="7"/>
        </w:numPr>
      </w:pPr>
      <w:commentRangeStart w:id="281"/>
      <w:commentRangeEnd w:id="281"/>
      <w:r>
        <w:commentReference w:id="281"/>
      </w:r>
      <w:commentRangeStart w:id="282"/>
      <w:commentRangeEnd w:id="282"/>
      <w:r>
        <w:commentReference w:id="282"/>
      </w:r>
      <w:r>
        <w:t>The &lt;value-salt&gt; is combined with &lt;cc-value&gt; prior to hashing.</w:t>
      </w:r>
    </w:p>
    <w:p w:rsidR="00EE738B" w:rsidRDefault="00127699">
      <w:pPr>
        <w:numPr>
          <w:ilvl w:val="1"/>
          <w:numId w:val="7"/>
        </w:numPr>
      </w:pPr>
      <w:commentRangeStart w:id="283"/>
      <w:commentRangeEnd w:id="283"/>
      <w:r>
        <w:commentReference w:id="283"/>
      </w:r>
      <w:commentRangeStart w:id="284"/>
      <w:commentRangeEnd w:id="284"/>
      <w:r>
        <w:commentReference w:id="284"/>
      </w:r>
      <w:r>
        <w:t>The hash of the private value and &lt;value-salt&gt;</w:t>
      </w:r>
      <w:r>
        <w:t xml:space="preserve"> is validated against the hash stored in the ledger.</w:t>
      </w:r>
    </w:p>
    <w:p w:rsidR="00EE738B" w:rsidRDefault="00127699">
      <w:pPr>
        <w:numPr>
          <w:ilvl w:val="0"/>
          <w:numId w:val="7"/>
        </w:numPr>
      </w:pPr>
      <w:commentRangeStart w:id="285"/>
      <w:commentRangeEnd w:id="285"/>
      <w:r>
        <w:commentReference w:id="285"/>
      </w:r>
      <w:commentRangeStart w:id="286"/>
      <w:commentRangeEnd w:id="286"/>
      <w:r>
        <w:commentReference w:id="286"/>
      </w:r>
      <w:r>
        <w:t>The pre-distributed salt must be rotatable, where a new pre-distributed salt applies to new keys and values after a certain block height.</w:t>
      </w:r>
    </w:p>
    <w:p w:rsidR="00EE738B" w:rsidRDefault="00127699">
      <w:commentRangeStart w:id="287"/>
      <w:commentRangeEnd w:id="287"/>
      <w:r>
        <w:commentReference w:id="287"/>
      </w:r>
      <w:commentRangeStart w:id="288"/>
      <w:commentRangeEnd w:id="288"/>
      <w:r>
        <w:commentReference w:id="288"/>
      </w:r>
    </w:p>
    <w:p w:rsidR="00EE738B" w:rsidRDefault="00127699">
      <w:pPr>
        <w:pStyle w:val="Titre3"/>
        <w:rPr>
          <w:ins w:id="289" w:author="Troy Ronda" w:date="2017-05-29T23:40:00Z"/>
        </w:rPr>
      </w:pPr>
      <w:bookmarkStart w:id="290" w:name="_1ru34lcurdd8" w:colFirst="0" w:colLast="0"/>
      <w:bookmarkEnd w:id="290"/>
      <w:commentRangeStart w:id="291"/>
      <w:commentRangeEnd w:id="291"/>
      <w:ins w:id="292" w:author="Troy Ronda" w:date="2017-05-29T23:40:00Z">
        <w:r>
          <w:commentReference w:id="291"/>
        </w:r>
        <w:commentRangeStart w:id="293"/>
        <w:commentRangeEnd w:id="293"/>
        <w:r>
          <w:commentReference w:id="293"/>
        </w:r>
        <w:r>
          <w:t>Transient Data Considerations</w:t>
        </w:r>
      </w:ins>
    </w:p>
    <w:p w:rsidR="00EE738B" w:rsidRDefault="00127699">
      <w:pPr>
        <w:rPr>
          <w:ins w:id="294" w:author="Troy Ronda" w:date="2017-05-29T23:40:00Z"/>
        </w:rPr>
      </w:pPr>
      <w:commentRangeStart w:id="295"/>
      <w:commentRangeEnd w:id="295"/>
      <w:ins w:id="296" w:author="Troy Ronda" w:date="2017-05-29T23:40:00Z">
        <w:r>
          <w:commentReference w:id="295"/>
        </w:r>
        <w:commentRangeStart w:id="297"/>
        <w:commentRangeEnd w:id="297"/>
        <w:r>
          <w:commentReference w:id="297"/>
        </w:r>
      </w:ins>
    </w:p>
    <w:p w:rsidR="00EE738B" w:rsidRDefault="00127699">
      <w:commentRangeStart w:id="298"/>
      <w:commentRangeEnd w:id="298"/>
      <w:ins w:id="299" w:author="Troy Ronda" w:date="2017-05-29T23:40:00Z">
        <w:r>
          <w:commentReference w:id="298"/>
        </w:r>
        <w:commentRangeStart w:id="300"/>
        <w:commentRangeEnd w:id="300"/>
        <w:r>
          <w:commentReference w:id="300"/>
        </w:r>
        <w:r>
          <w:t>Whe</w:t>
        </w:r>
        <w:r>
          <w:t>n the client sends parameters to an endorsing peer that will be used by the peer as private data, it is treated as transient - meaning that the data is not included into data structures that will become persisted into the ledger.</w:t>
        </w:r>
      </w:ins>
      <w:commentRangeStart w:id="301"/>
      <w:commentRangeEnd w:id="301"/>
      <w:r>
        <w:commentReference w:id="301"/>
      </w:r>
      <w:commentRangeStart w:id="302"/>
      <w:commentRangeEnd w:id="302"/>
      <w:r>
        <w:commentReference w:id="302"/>
      </w:r>
    </w:p>
    <w:p w:rsidR="00EE738B" w:rsidRDefault="00127699">
      <w:commentRangeStart w:id="303"/>
      <w:commentRangeEnd w:id="303"/>
      <w:r>
        <w:commentReference w:id="303"/>
      </w:r>
      <w:commentRangeStart w:id="304"/>
      <w:commentRangeEnd w:id="304"/>
      <w:r>
        <w:commentReference w:id="304"/>
      </w:r>
    </w:p>
    <w:p w:rsidR="00EE738B" w:rsidRDefault="00127699">
      <w:pPr>
        <w:pStyle w:val="Titre3"/>
        <w:rPr>
          <w:ins w:id="305" w:author="Troy Ronda" w:date="2017-06-01T14:50:00Z"/>
        </w:rPr>
      </w:pPr>
      <w:bookmarkStart w:id="306" w:name="_d4vfs5h8uggr" w:colFirst="0" w:colLast="0"/>
      <w:bookmarkEnd w:id="306"/>
      <w:commentRangeStart w:id="307"/>
      <w:commentRangeEnd w:id="307"/>
      <w:ins w:id="308" w:author="Troy Ronda" w:date="2017-06-01T14:50:00Z">
        <w:r>
          <w:commentReference w:id="307"/>
        </w:r>
        <w:commentRangeStart w:id="309"/>
        <w:commentRangeEnd w:id="309"/>
        <w:r>
          <w:commentReference w:id="309"/>
        </w:r>
        <w:r>
          <w:t>Properties</w:t>
        </w:r>
      </w:ins>
    </w:p>
    <w:p w:rsidR="00EE738B" w:rsidRDefault="00127699">
      <w:pPr>
        <w:rPr>
          <w:ins w:id="310" w:author="Troy Ronda" w:date="2017-06-01T14:50:00Z"/>
        </w:rPr>
      </w:pPr>
      <w:commentRangeStart w:id="311"/>
      <w:commentRangeEnd w:id="311"/>
      <w:ins w:id="312" w:author="Troy Ronda" w:date="2017-06-01T14:50:00Z">
        <w:r>
          <w:commentReference w:id="311"/>
        </w:r>
        <w:commentRangeStart w:id="313"/>
        <w:commentRangeEnd w:id="313"/>
        <w:r>
          <w:commentReference w:id="313"/>
        </w:r>
      </w:ins>
    </w:p>
    <w:p w:rsidR="00EE738B" w:rsidRDefault="00127699">
      <w:pPr>
        <w:numPr>
          <w:ilvl w:val="0"/>
          <w:numId w:val="3"/>
        </w:numPr>
        <w:contextualSpacing/>
        <w:rPr>
          <w:ins w:id="314" w:author="Troy Ronda" w:date="2017-06-01T14:50:00Z"/>
        </w:rPr>
      </w:pPr>
      <w:commentRangeStart w:id="315"/>
      <w:commentRangeEnd w:id="315"/>
      <w:ins w:id="316" w:author="Troy Ronda" w:date="2017-06-01T14:50:00Z">
        <w:r>
          <w:commentReference w:id="315"/>
        </w:r>
        <w:commentRangeStart w:id="317"/>
        <w:commentRangeEnd w:id="317"/>
        <w:r>
          <w:commentReference w:id="317"/>
        </w:r>
        <w:r>
          <w:t>Transient data is not distributed (directly sent from client to endorsing peer).</w:t>
        </w:r>
      </w:ins>
    </w:p>
    <w:p w:rsidR="00EE738B" w:rsidRDefault="00127699">
      <w:pPr>
        <w:numPr>
          <w:ilvl w:val="0"/>
          <w:numId w:val="3"/>
        </w:numPr>
        <w:contextualSpacing/>
        <w:rPr>
          <w:ins w:id="318" w:author="Troy Ronda" w:date="2017-06-01T14:50:00Z"/>
        </w:rPr>
      </w:pPr>
      <w:commentRangeStart w:id="319"/>
      <w:commentRangeEnd w:id="319"/>
      <w:ins w:id="320" w:author="Troy Ronda" w:date="2017-06-01T14:50:00Z">
        <w:r>
          <w:commentReference w:id="319"/>
        </w:r>
        <w:commentRangeStart w:id="321"/>
        <w:commentRangeEnd w:id="321"/>
        <w:r>
          <w:commentReference w:id="321"/>
        </w:r>
        <w:r>
          <w:t>Data automatically persisted by Fabric cannot be reversed into the transient data. By automatic, this means functionality outside of chain code c</w:t>
        </w:r>
        <w:r>
          <w:t>ontrol.</w:t>
        </w:r>
      </w:ins>
    </w:p>
    <w:p w:rsidR="00EE738B" w:rsidRDefault="00127699">
      <w:pPr>
        <w:numPr>
          <w:ilvl w:val="0"/>
          <w:numId w:val="3"/>
        </w:numPr>
        <w:contextualSpacing/>
        <w:rPr>
          <w:ins w:id="322" w:author="Troy Ronda" w:date="2017-06-01T14:50:00Z"/>
        </w:rPr>
      </w:pPr>
      <w:commentRangeStart w:id="323"/>
      <w:commentRangeEnd w:id="323"/>
      <w:ins w:id="324" w:author="Troy Ronda" w:date="2017-06-01T14:50:00Z">
        <w:r>
          <w:commentReference w:id="323"/>
        </w:r>
        <w:commentRangeStart w:id="325"/>
        <w:commentRangeEnd w:id="325"/>
        <w:r>
          <w:commentReference w:id="325"/>
        </w:r>
        <w:r>
          <w:t>Persisted data structure signatures (e.g., in the ledgers) remain verifiable without access to the transient data. This property allows signatures within blocks to remain verifiable even when the transient data isn’t available to the examiner</w:t>
        </w:r>
        <w:r>
          <w:t>.</w:t>
        </w:r>
      </w:ins>
    </w:p>
    <w:p w:rsidR="00EE738B" w:rsidRDefault="00127699">
      <w:pPr>
        <w:numPr>
          <w:ilvl w:val="0"/>
          <w:numId w:val="3"/>
        </w:numPr>
        <w:contextualSpacing/>
        <w:rPr>
          <w:ins w:id="326" w:author="Troy Ronda" w:date="2017-06-01T14:50:00Z"/>
        </w:rPr>
      </w:pPr>
      <w:commentRangeStart w:id="327"/>
      <w:commentRangeEnd w:id="327"/>
      <w:ins w:id="328" w:author="Troy Ronda" w:date="2017-06-01T14:50:00Z">
        <w:r>
          <w:commentReference w:id="327"/>
        </w:r>
        <w:commentRangeStart w:id="329"/>
        <w:commentRangeEnd w:id="329"/>
        <w:r>
          <w:commentReference w:id="329"/>
        </w:r>
        <w:r>
          <w:t>Peer is able to validate the transient data was sent by the appropriate client (and not manipulated).</w:t>
        </w:r>
      </w:ins>
    </w:p>
    <w:p w:rsidR="00EE738B" w:rsidRDefault="00127699">
      <w:pPr>
        <w:rPr>
          <w:ins w:id="330" w:author="Troy Ronda" w:date="2017-06-01T14:50:00Z"/>
        </w:rPr>
      </w:pPr>
      <w:commentRangeStart w:id="331"/>
      <w:commentRangeEnd w:id="331"/>
      <w:ins w:id="332" w:author="Troy Ronda" w:date="2017-06-01T14:50:00Z">
        <w:r>
          <w:commentReference w:id="331"/>
        </w:r>
        <w:commentRangeStart w:id="333"/>
        <w:commentRangeEnd w:id="333"/>
        <w:r>
          <w:commentReference w:id="333"/>
        </w:r>
      </w:ins>
    </w:p>
    <w:p w:rsidR="00EE738B" w:rsidRDefault="00127699">
      <w:pPr>
        <w:pStyle w:val="Titre3"/>
        <w:rPr>
          <w:ins w:id="334" w:author="Troy Ronda" w:date="2017-06-01T14:50:00Z"/>
        </w:rPr>
      </w:pPr>
      <w:bookmarkStart w:id="335" w:name="_besc06m36blp" w:colFirst="0" w:colLast="0"/>
      <w:bookmarkEnd w:id="335"/>
      <w:commentRangeStart w:id="336"/>
      <w:commentRangeEnd w:id="336"/>
      <w:ins w:id="337" w:author="Troy Ronda" w:date="2017-06-01T14:50:00Z">
        <w:r>
          <w:commentReference w:id="336"/>
        </w:r>
        <w:commentRangeStart w:id="338"/>
        <w:commentRangeEnd w:id="338"/>
        <w:r>
          <w:commentReference w:id="338"/>
        </w:r>
        <w:r>
          <w:t>Illustrative Designs</w:t>
        </w:r>
      </w:ins>
    </w:p>
    <w:p w:rsidR="00EE738B" w:rsidRDefault="00127699">
      <w:pPr>
        <w:numPr>
          <w:ilvl w:val="0"/>
          <w:numId w:val="16"/>
        </w:numPr>
        <w:contextualSpacing/>
        <w:rPr>
          <w:ins w:id="339" w:author="Troy Ronda" w:date="2017-06-01T14:50:00Z"/>
        </w:rPr>
      </w:pPr>
      <w:commentRangeStart w:id="340"/>
      <w:commentRangeEnd w:id="340"/>
      <w:ins w:id="341" w:author="Troy Ronda" w:date="2017-06-01T14:50:00Z">
        <w:r>
          <w:commentReference w:id="340"/>
        </w:r>
        <w:commentRangeStart w:id="342"/>
        <w:commentRangeEnd w:id="342"/>
        <w:r>
          <w:commentReference w:id="342"/>
        </w:r>
        <w:r>
          <w:t xml:space="preserve">The client could place a hash of the transient data under the transaction proposal signature (not the transient data itself). The peer can then validate the transient data against the hash. As usual, the transient data should be augmented with a transient </w:t>
        </w:r>
        <w:r>
          <w:t>salt to increase entropy; or</w:t>
        </w:r>
      </w:ins>
    </w:p>
    <w:p w:rsidR="00EE738B" w:rsidRDefault="00127699">
      <w:pPr>
        <w:numPr>
          <w:ilvl w:val="0"/>
          <w:numId w:val="16"/>
        </w:numPr>
        <w:contextualSpacing/>
        <w:rPr>
          <w:ins w:id="343" w:author="Troy Ronda" w:date="2017-06-01T14:50:00Z"/>
        </w:rPr>
      </w:pPr>
      <w:commentRangeStart w:id="344"/>
      <w:commentRangeEnd w:id="344"/>
      <w:ins w:id="345" w:author="Troy Ronda" w:date="2017-06-01T14:50:00Z">
        <w:r>
          <w:commentReference w:id="344"/>
        </w:r>
        <w:commentRangeStart w:id="346"/>
        <w:commentRangeEnd w:id="346"/>
        <w:r>
          <w:commentReference w:id="346"/>
        </w:r>
        <w:r>
          <w:t>A separate signature for the transient data could be created.</w:t>
        </w:r>
      </w:ins>
    </w:p>
    <w:p w:rsidR="00EE738B" w:rsidRDefault="00EE738B"/>
    <w:p w:rsidR="00EE738B" w:rsidRDefault="00127699">
      <w:pPr>
        <w:pStyle w:val="Titre1"/>
      </w:pPr>
      <w:bookmarkStart w:id="347" w:name="_tf8ab4b3rfhc" w:colFirst="0" w:colLast="0"/>
      <w:bookmarkEnd w:id="347"/>
      <w:r>
        <w:t>3. Private State Collections and Partitioned Storage across Peers</w:t>
      </w:r>
    </w:p>
    <w:p w:rsidR="00EE738B" w:rsidRDefault="00EE738B"/>
    <w:p w:rsidR="00EE738B" w:rsidRDefault="00127699">
      <w:commentRangeStart w:id="348"/>
      <w:r>
        <w:t>In a Fabric channel, individual participating peers may have differing responsibilities for</w:t>
      </w:r>
      <w:r>
        <w:t xml:space="preserve"> persisting private state. Rationale for separating responsibilities can result from confidentiality requirements or storage constraints, for example</w:t>
      </w:r>
      <w:commentRangeEnd w:id="348"/>
      <w:r>
        <w:commentReference w:id="348"/>
      </w:r>
      <w:r>
        <w:t xml:space="preserve">. In some of these situations, the peers still need to transact on the same channel due to requirements for relative ordering, consistency of their transactions across partitions, or performance. Therefore, we will describe a mechanism for achieving these </w:t>
      </w:r>
      <w:r>
        <w:t>goals on a single channel.</w:t>
      </w:r>
    </w:p>
    <w:p w:rsidR="00EE738B" w:rsidRDefault="00EE738B"/>
    <w:p w:rsidR="00EE738B" w:rsidRDefault="00127699">
      <w:r>
        <w:t>To enable private data storage segregation, we add the concepts of collections and partitioning of storage to the private state mechanism described previously in this document.</w:t>
      </w:r>
    </w:p>
    <w:p w:rsidR="00EE738B" w:rsidRDefault="00EE738B"/>
    <w:p w:rsidR="00EE738B" w:rsidRDefault="00127699">
      <w:r>
        <w:t>3.1. Collection and Storage Partition Structure</w:t>
      </w:r>
    </w:p>
    <w:p w:rsidR="00EE738B" w:rsidRDefault="00EE738B"/>
    <w:p w:rsidR="00EE738B" w:rsidRDefault="00127699">
      <w:r>
        <w:t>C</w:t>
      </w:r>
      <w:r>
        <w:t>ollections: A collection is a named Private/Side DB - each collection has its own state and history as shown in Figure 4. Otherwise, a collection has the same properties as Private/Side DBs that we discussed earlier.</w:t>
      </w:r>
    </w:p>
    <w:p w:rsidR="00EE738B" w:rsidRDefault="00EE738B"/>
    <w:p w:rsidR="00EE738B" w:rsidRDefault="00127699">
      <w:commentRangeStart w:id="349"/>
      <w:r>
        <w:t xml:space="preserve">Storage Partitions: </w:t>
      </w:r>
      <w:commentRangeEnd w:id="349"/>
      <w:r>
        <w:commentReference w:id="349"/>
      </w:r>
      <w:r>
        <w:t>Collections can</w:t>
      </w:r>
      <w:r>
        <w:t xml:space="preserve"> be partitioned such that each peer has different responsibilities for persisting that collection as shown in Figure 5.</w:t>
      </w:r>
    </w:p>
    <w:p w:rsidR="00EE738B" w:rsidRDefault="00127699">
      <w:r>
        <w:rPr>
          <w:noProof/>
          <w:lang w:val="fr-FR"/>
        </w:rPr>
        <w:drawing>
          <wp:inline distT="114300" distB="114300" distL="114300" distR="114300">
            <wp:extent cx="4394200" cy="32639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394200" cy="3263900"/>
                    </a:xfrm>
                    <a:prstGeom prst="rect">
                      <a:avLst/>
                    </a:prstGeom>
                    <a:ln/>
                  </pic:spPr>
                </pic:pic>
              </a:graphicData>
            </a:graphic>
          </wp:inline>
        </w:drawing>
      </w:r>
    </w:p>
    <w:p w:rsidR="00EE738B" w:rsidRDefault="00127699">
      <w:pPr>
        <w:rPr>
          <w:i/>
        </w:rPr>
      </w:pPr>
      <w:r>
        <w:rPr>
          <w:i/>
        </w:rPr>
        <w:t>Figure 4: Private State Collections - Multiple Private DBs exist on a single channel.</w:t>
      </w:r>
    </w:p>
    <w:p w:rsidR="00EE738B" w:rsidRDefault="00EE738B">
      <w:pPr>
        <w:rPr>
          <w:i/>
        </w:rPr>
      </w:pPr>
    </w:p>
    <w:p w:rsidR="00EE738B" w:rsidRDefault="00127699">
      <w:r>
        <w:t>In Figure 4, we additionally show that each col</w:t>
      </w:r>
      <w:r>
        <w:t>lection has its own:</w:t>
      </w:r>
    </w:p>
    <w:p w:rsidR="00EE738B" w:rsidRDefault="00127699">
      <w:pPr>
        <w:numPr>
          <w:ilvl w:val="0"/>
          <w:numId w:val="29"/>
        </w:numPr>
        <w:contextualSpacing/>
      </w:pPr>
      <w:r>
        <w:t>Private State</w:t>
      </w:r>
    </w:p>
    <w:p w:rsidR="00EE738B" w:rsidRDefault="00127699">
      <w:pPr>
        <w:numPr>
          <w:ilvl w:val="0"/>
          <w:numId w:val="29"/>
        </w:numPr>
        <w:contextualSpacing/>
      </w:pPr>
      <w:r>
        <w:t>Private History</w:t>
      </w:r>
    </w:p>
    <w:p w:rsidR="00EE738B" w:rsidRDefault="00127699">
      <w:pPr>
        <w:numPr>
          <w:ilvl w:val="0"/>
          <w:numId w:val="29"/>
        </w:numPr>
        <w:contextualSpacing/>
      </w:pPr>
      <w:r>
        <w:t>Private Write-set log</w:t>
      </w:r>
    </w:p>
    <w:p w:rsidR="00EE738B" w:rsidRDefault="00EE738B"/>
    <w:p w:rsidR="00EE738B" w:rsidRDefault="00127699">
      <w:pPr>
        <w:rPr>
          <w:i/>
        </w:rPr>
      </w:pPr>
      <w:r>
        <w:t xml:space="preserve">This structure is analogous to the description provided earlier in the document, but with a set of these components for each collection. </w:t>
      </w:r>
      <w:r>
        <w:rPr>
          <w:i/>
        </w:rPr>
        <w:t>The private data in the collection is therefore segregated from other collections’ data.</w:t>
      </w:r>
    </w:p>
    <w:p w:rsidR="00EE738B" w:rsidRDefault="00127699">
      <w:pPr>
        <w:rPr>
          <w:i/>
        </w:rPr>
      </w:pPr>
      <w:r>
        <w:rPr>
          <w:i/>
          <w:noProof/>
          <w:lang w:val="fr-FR"/>
        </w:rPr>
        <w:drawing>
          <wp:inline distT="114300" distB="114300" distL="114300" distR="114300">
            <wp:extent cx="5943600" cy="25908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2590800"/>
                    </a:xfrm>
                    <a:prstGeom prst="rect">
                      <a:avLst/>
                    </a:prstGeom>
                    <a:ln/>
                  </pic:spPr>
                </pic:pic>
              </a:graphicData>
            </a:graphic>
          </wp:inline>
        </w:drawing>
      </w:r>
    </w:p>
    <w:p w:rsidR="00EE738B" w:rsidRDefault="00127699">
      <w:pPr>
        <w:rPr>
          <w:i/>
        </w:rPr>
      </w:pPr>
      <w:r>
        <w:rPr>
          <w:i/>
        </w:rPr>
        <w:t>Figure 5: Private State Partitions - Different storage partitions of the private state collections exist between Peer 1 and Peer 2.</w:t>
      </w:r>
    </w:p>
    <w:p w:rsidR="00EE738B" w:rsidRDefault="00EE738B">
      <w:pPr>
        <w:rPr>
          <w:i/>
        </w:rPr>
      </w:pPr>
    </w:p>
    <w:p w:rsidR="00EE738B" w:rsidRDefault="00127699">
      <w:r>
        <w:t>In Figure 5, we show that the st</w:t>
      </w:r>
      <w:r>
        <w:t>orage of each collection can be partitioned to different Peers. This storage partitioning is similar to the channel permission structure - e.g., determined by organization. As the channel's data structures retain knowledge of the read-write set for private</w:t>
      </w:r>
      <w:r>
        <w:t xml:space="preserve"> data (but not the value), therefore all peers can still perform validation regardless of whether or not they have the storage partition. The private data in collections is therefore “physically” segregated between peers but consistency and ordering is sti</w:t>
      </w:r>
      <w:r>
        <w:t>ll maintained across the channel.</w:t>
      </w:r>
    </w:p>
    <w:p w:rsidR="00EE738B" w:rsidRDefault="00EE738B"/>
    <w:p w:rsidR="00EE738B" w:rsidRDefault="00127699">
      <w:r>
        <w:t>3.2. Assumptions</w:t>
      </w:r>
    </w:p>
    <w:p w:rsidR="00EE738B" w:rsidRDefault="00EE738B"/>
    <w:p w:rsidR="00EE738B" w:rsidRDefault="00127699">
      <w:r>
        <w:t>This subsection introduces or revises assumptions listed in section 1, as follows:</w:t>
      </w:r>
    </w:p>
    <w:p w:rsidR="00EE738B" w:rsidRDefault="00EE738B"/>
    <w:p w:rsidR="00EE738B" w:rsidRDefault="00127699">
      <w:pPr>
        <w:numPr>
          <w:ilvl w:val="0"/>
          <w:numId w:val="39"/>
        </w:numPr>
        <w:contextualSpacing/>
      </w:pPr>
      <w:r>
        <w:t xml:space="preserve">When storage partitions are defined, private data is </w:t>
      </w:r>
      <w:r>
        <w:rPr>
          <w:u w:val="single"/>
        </w:rPr>
        <w:t>not</w:t>
      </w:r>
      <w:r>
        <w:t xml:space="preserve"> </w:t>
      </w:r>
      <w:r>
        <w:rPr>
          <w:i/>
        </w:rPr>
        <w:t>persistently</w:t>
      </w:r>
      <w:r>
        <w:t xml:space="preserve"> known to all peers on the channel, but rather a s</w:t>
      </w:r>
      <w:r>
        <w:t xml:space="preserve">ubset of peers. The private data is, however, </w:t>
      </w:r>
      <w:r>
        <w:rPr>
          <w:i/>
        </w:rPr>
        <w:t>temporarily</w:t>
      </w:r>
      <w:r>
        <w:t xml:space="preserve"> known across the channel (revised from Section 1, assumption 2).</w:t>
      </w:r>
    </w:p>
    <w:p w:rsidR="00EE738B" w:rsidRDefault="00127699">
      <w:pPr>
        <w:numPr>
          <w:ilvl w:val="0"/>
          <w:numId w:val="39"/>
        </w:numPr>
        <w:contextualSpacing/>
      </w:pPr>
      <w:r>
        <w:t>Primary and all private read write sets are committed as an atomic transaction (note: should also be an earlier assumption with Prima</w:t>
      </w:r>
      <w:r>
        <w:t>ry and Private Read Write Set).</w:t>
      </w:r>
    </w:p>
    <w:p w:rsidR="00EE738B" w:rsidRDefault="00127699">
      <w:pPr>
        <w:numPr>
          <w:ilvl w:val="0"/>
          <w:numId w:val="39"/>
        </w:numPr>
        <w:contextualSpacing/>
        <w:rPr>
          <w:strike/>
        </w:rPr>
      </w:pPr>
      <w:commentRangeStart w:id="350"/>
      <w:commentRangeStart w:id="351"/>
      <w:r>
        <w:rPr>
          <w:strike/>
        </w:rPr>
        <w:t>Peers can have restrictions on the operations they perform.</w:t>
      </w:r>
    </w:p>
    <w:p w:rsidR="00EE738B" w:rsidRDefault="00127699">
      <w:pPr>
        <w:numPr>
          <w:ilvl w:val="1"/>
          <w:numId w:val="39"/>
        </w:numPr>
        <w:contextualSpacing/>
        <w:rPr>
          <w:strike/>
        </w:rPr>
      </w:pPr>
      <w:r>
        <w:rPr>
          <w:strike/>
        </w:rPr>
        <w:t>Peers that are not part of a storage partition are unable to read values associated with keys on that storage partition.</w:t>
      </w:r>
    </w:p>
    <w:p w:rsidR="00EE738B" w:rsidRDefault="00127699">
      <w:pPr>
        <w:numPr>
          <w:ilvl w:val="1"/>
          <w:numId w:val="39"/>
        </w:numPr>
        <w:contextualSpacing/>
        <w:rPr>
          <w:strike/>
        </w:rPr>
      </w:pPr>
      <w:r>
        <w:rPr>
          <w:strike/>
        </w:rPr>
        <w:t>Peers that are not part of a storage partit</w:t>
      </w:r>
      <w:r>
        <w:rPr>
          <w:strike/>
        </w:rPr>
        <w:t>ion can be restricted from performing Update, Delete.</w:t>
      </w:r>
    </w:p>
    <w:p w:rsidR="00EE738B" w:rsidRDefault="00127699">
      <w:pPr>
        <w:numPr>
          <w:ilvl w:val="0"/>
          <w:numId w:val="39"/>
        </w:numPr>
        <w:contextualSpacing/>
        <w:rPr>
          <w:strike/>
        </w:rPr>
      </w:pPr>
      <w:r>
        <w:rPr>
          <w:strike/>
        </w:rPr>
        <w:t>Peers can create keys (and associated) values even if they are not on a storage partition.</w:t>
      </w:r>
      <w:commentRangeEnd w:id="350"/>
      <w:r>
        <w:commentReference w:id="350"/>
      </w:r>
      <w:commentRangeEnd w:id="351"/>
      <w:r>
        <w:commentReference w:id="351"/>
      </w:r>
      <w:r>
        <w:rPr>
          <w:strike/>
        </w:rPr>
        <w:t xml:space="preserve"> </w:t>
      </w:r>
      <w:r>
        <w:t xml:space="preserve">Peers can </w:t>
      </w:r>
      <w:r>
        <w:rPr>
          <w:i/>
        </w:rPr>
        <w:t>blindly</w:t>
      </w:r>
      <w:r>
        <w:t xml:space="preserve"> create keys (and associated values) even if they are not on a storage partition. Blind </w:t>
      </w:r>
      <w:r>
        <w:t>create leverages blind writes being possible in this situation. See additional considerations below.</w:t>
      </w:r>
    </w:p>
    <w:p w:rsidR="00EE738B" w:rsidRDefault="00127699">
      <w:pPr>
        <w:numPr>
          <w:ilvl w:val="0"/>
          <w:numId w:val="39"/>
        </w:numPr>
        <w:contextualSpacing/>
      </w:pPr>
      <w:r>
        <w:t>Peers are able to globally accept or reject transactions even when there are some private read write sets within a transaction that belong to storage parti</w:t>
      </w:r>
      <w:r>
        <w:t xml:space="preserve">tions they do not have. I.e., there are no inconsistencies in the channel chain. </w:t>
      </w:r>
    </w:p>
    <w:p w:rsidR="00EE738B" w:rsidRDefault="00127699">
      <w:pPr>
        <w:numPr>
          <w:ilvl w:val="1"/>
          <w:numId w:val="39"/>
        </w:numPr>
        <w:contextualSpacing/>
      </w:pPr>
      <w:r>
        <w:t>(The channel's data structures retain knowledge of the read-write set for private data, but not the values).</w:t>
      </w:r>
    </w:p>
    <w:p w:rsidR="00EE738B" w:rsidRDefault="00127699">
      <w:pPr>
        <w:numPr>
          <w:ilvl w:val="0"/>
          <w:numId w:val="39"/>
        </w:numPr>
        <w:contextualSpacing/>
      </w:pPr>
      <w:r>
        <w:t>Values can be temporarily held by peers participating in the gossip network transportation for a storage partition.</w:t>
      </w:r>
    </w:p>
    <w:p w:rsidR="00EE738B" w:rsidRDefault="00127699">
      <w:pPr>
        <w:numPr>
          <w:ilvl w:val="0"/>
          <w:numId w:val="39"/>
        </w:numPr>
        <w:contextualSpacing/>
      </w:pPr>
      <w:r>
        <w:t>Values held in the temporary DB will be cleared according to their TTL (Note: should be a previous assumption but is even more important wit</w:t>
      </w:r>
      <w:r>
        <w:t>h storage partitions).</w:t>
      </w:r>
    </w:p>
    <w:p w:rsidR="00EE738B" w:rsidRDefault="00EE738B"/>
    <w:p w:rsidR="00EE738B" w:rsidRDefault="00127699">
      <w:r>
        <w:t>3.3. Stub API</w:t>
      </w:r>
    </w:p>
    <w:p w:rsidR="00EE738B" w:rsidRDefault="00EE738B"/>
    <w:p w:rsidR="00EE738B" w:rsidRDefault="00127699">
      <w:r>
        <w:t xml:space="preserve">To support collections, the private data APIs need to support an additional parameter.  e.g. </w:t>
      </w:r>
      <w:r>
        <w:rPr>
          <w:rFonts w:ascii="Courier New" w:eastAsia="Courier New" w:hAnsi="Courier New" w:cs="Courier New"/>
        </w:rPr>
        <w:t>stub.PutPrivateData(</w:t>
      </w:r>
      <w:commentRangeStart w:id="352"/>
      <w:r>
        <w:rPr>
          <w:rFonts w:ascii="Courier New" w:eastAsia="Courier New" w:hAnsi="Courier New" w:cs="Courier New"/>
          <w:u w:val="single"/>
        </w:rPr>
        <w:t>collection</w:t>
      </w:r>
      <w:commentRangeEnd w:id="352"/>
      <w:r>
        <w:commentReference w:id="352"/>
      </w:r>
      <w:r>
        <w:rPr>
          <w:rFonts w:ascii="Courier New" w:eastAsia="Courier New" w:hAnsi="Courier New" w:cs="Courier New"/>
        </w:rPr>
        <w:t>,key,value)</w:t>
      </w:r>
      <w:r>
        <w:t xml:space="preserve">. The </w:t>
      </w:r>
      <w:r>
        <w:rPr>
          <w:rFonts w:ascii="Courier New" w:eastAsia="Courier New" w:hAnsi="Courier New" w:cs="Courier New"/>
          <w:u w:val="single"/>
        </w:rPr>
        <w:t xml:space="preserve">collection </w:t>
      </w:r>
      <w:r>
        <w:t>parameter indicates which named Private DB should be accessed (or modified).</w:t>
      </w:r>
    </w:p>
    <w:p w:rsidR="00EE738B" w:rsidRDefault="00EE738B"/>
    <w:p w:rsidR="00EE738B" w:rsidRDefault="00127699">
      <w:r>
        <w:t>To support storage partitions, the private data APIs should return an appropriate error to Chain Code when the Chain Code requests data that is on a storage partition the peer is</w:t>
      </w:r>
      <w:r>
        <w:t xml:space="preserve"> not participating in. It is the client’s responsibility to determine which peers to invoke, if the invocation requires access to a particular storage partition.</w:t>
      </w:r>
    </w:p>
    <w:p w:rsidR="00EE738B" w:rsidRDefault="00EE738B"/>
    <w:p w:rsidR="00EE738B" w:rsidRDefault="00127699">
      <w:r>
        <w:t>3.4. Endorsement - Additional Considerations (WiP)</w:t>
      </w:r>
    </w:p>
    <w:p w:rsidR="00EE738B" w:rsidRDefault="00EE738B"/>
    <w:p w:rsidR="00EE738B" w:rsidRDefault="00127699">
      <w:pPr>
        <w:numPr>
          <w:ilvl w:val="0"/>
          <w:numId w:val="17"/>
        </w:numPr>
        <w:contextualSpacing/>
      </w:pPr>
      <w:r>
        <w:rPr>
          <w:i/>
        </w:rPr>
        <w:t>R</w:t>
      </w:r>
      <w:r>
        <w:t>ather than simply two write sets being g</w:t>
      </w:r>
      <w:r>
        <w:t>enerated, a primary write set is generated along with X private read write sets - one for each affected Collection. i.e., X + 1 write sets are generated. As with the original model, the private read write sets are transmitted via gossip while the primary w</w:t>
      </w:r>
      <w:r>
        <w:t>rite set is transmitted via the Ordering Service.</w:t>
      </w:r>
    </w:p>
    <w:p w:rsidR="00EE738B" w:rsidRDefault="00127699">
      <w:pPr>
        <w:numPr>
          <w:ilvl w:val="0"/>
          <w:numId w:val="17"/>
        </w:numPr>
        <w:contextualSpacing/>
      </w:pPr>
      <w:r>
        <w:t>Peers that are not part of a storage partition cannot read the private values and should return an error to the User Chain Code.</w:t>
      </w:r>
    </w:p>
    <w:p w:rsidR="00EE738B" w:rsidRDefault="00127699">
      <w:pPr>
        <w:numPr>
          <w:ilvl w:val="0"/>
          <w:numId w:val="17"/>
        </w:numPr>
        <w:contextualSpacing/>
        <w:rPr>
          <w:ins w:id="353" w:author="Troy Ronda" w:date="2017-05-10T02:55:00Z"/>
        </w:rPr>
      </w:pPr>
      <w:r>
        <w:t>Transactions involving multiple storage partitions need consistency across th</w:t>
      </w:r>
      <w:r>
        <w:t>e channel. E.g., Read Sets (along with portion of Write Set) may need to disseminated to entire channel to accomplish (as would be done for private data without storage partitions).</w:t>
      </w:r>
    </w:p>
    <w:p w:rsidR="00EE738B" w:rsidRDefault="00127699">
      <w:pPr>
        <w:numPr>
          <w:ilvl w:val="0"/>
          <w:numId w:val="17"/>
        </w:numPr>
        <w:contextualSpacing/>
      </w:pPr>
      <w:commentRangeStart w:id="354"/>
      <w:commentRangeEnd w:id="354"/>
      <w:ins w:id="355" w:author="Troy Ronda" w:date="2017-05-10T02:55:00Z">
        <w:r>
          <w:commentReference w:id="354"/>
        </w:r>
        <w:commentRangeStart w:id="356"/>
        <w:commentRangeEnd w:id="356"/>
        <w:r>
          <w:commentReference w:id="356"/>
        </w:r>
        <w:r>
          <w:t>Blind creation is achieved by performing a Get and, if the key doesn</w:t>
        </w:r>
        <w:r>
          <w:t>’t exist, then performing a blind write (note: if the key does exist, an invalid value is returned from Get due to not being included in the storage partition). During commit, the associated VSCC can then additionally enforce policies where updates are not</w:t>
        </w:r>
        <w:r>
          <w:t xml:space="preserve"> allowed in these situations. This mechanism leverages the normal state DB containing all hashed keys and their versions. I.e., Peers can call Put and Delete (even when not on a partition) and can call Get to enable version checks (but not to get an actual</w:t>
        </w:r>
        <w:r>
          <w:t xml:space="preserve"> value).</w:t>
        </w:r>
      </w:ins>
      <w:commentRangeStart w:id="357"/>
      <w:commentRangeEnd w:id="357"/>
      <w:r>
        <w:commentReference w:id="357"/>
      </w:r>
      <w:commentRangeStart w:id="358"/>
      <w:commentRangeEnd w:id="358"/>
      <w:r>
        <w:commentReference w:id="358"/>
      </w:r>
    </w:p>
    <w:p w:rsidR="00EE738B" w:rsidRDefault="00EE738B"/>
    <w:p w:rsidR="00EE738B" w:rsidRDefault="00127699">
      <w:r>
        <w:t>3.5. Validation - Additional Considerations (WiP)</w:t>
      </w:r>
    </w:p>
    <w:p w:rsidR="00EE738B" w:rsidRDefault="00EE738B"/>
    <w:p w:rsidR="00EE738B" w:rsidRDefault="00127699">
      <w:pPr>
        <w:numPr>
          <w:ilvl w:val="0"/>
          <w:numId w:val="1"/>
        </w:numPr>
        <w:contextualSpacing/>
      </w:pPr>
      <w:r>
        <w:t>The primary and all private read write sets are validated at the same time to allow transactional consistency (all pass or all fail).</w:t>
      </w:r>
    </w:p>
    <w:p w:rsidR="00EE738B" w:rsidRDefault="00127699">
      <w:pPr>
        <w:numPr>
          <w:ilvl w:val="0"/>
          <w:numId w:val="1"/>
        </w:numPr>
        <w:contextualSpacing/>
      </w:pPr>
      <w:r>
        <w:t>Peers that are not part of a storage partition do not v</w:t>
      </w:r>
      <w:r>
        <w:t>alidate the private values against the Write Set (but validate the rest of the Read-Write set).</w:t>
      </w:r>
    </w:p>
    <w:p w:rsidR="00EE738B" w:rsidRDefault="00127699">
      <w:pPr>
        <w:numPr>
          <w:ilvl w:val="0"/>
          <w:numId w:val="1"/>
        </w:numPr>
        <w:contextualSpacing/>
        <w:rPr>
          <w:strike/>
        </w:rPr>
      </w:pPr>
      <w:commentRangeStart w:id="359"/>
      <w:commentRangeStart w:id="360"/>
      <w:commentRangeStart w:id="361"/>
      <w:commentRangeStart w:id="362"/>
      <w:r>
        <w:rPr>
          <w:strike/>
        </w:rPr>
        <w:t>Peers are able to distinguish Create from Update or Delete in Write Sets, and are able to reject Updates or Deletes from peers not on the storage partition.</w:t>
      </w:r>
      <w:commentRangeEnd w:id="359"/>
      <w:r>
        <w:commentReference w:id="359"/>
      </w:r>
      <w:commentRangeEnd w:id="360"/>
      <w:r>
        <w:commentReference w:id="360"/>
      </w:r>
      <w:commentRangeEnd w:id="361"/>
      <w:r>
        <w:commentReference w:id="361"/>
      </w:r>
      <w:commentRangeEnd w:id="362"/>
      <w:r>
        <w:commentReference w:id="362"/>
      </w:r>
    </w:p>
    <w:p w:rsidR="00EE738B" w:rsidRDefault="00127699">
      <w:pPr>
        <w:numPr>
          <w:ilvl w:val="0"/>
          <w:numId w:val="1"/>
        </w:numPr>
        <w:contextualSpacing/>
      </w:pPr>
      <w:r>
        <w:t>Peers are able to globally accept or reject transactions even when there some private read write sets within a transaction that belong to storage partitions they do not have.</w:t>
      </w:r>
    </w:p>
    <w:p w:rsidR="00EE738B" w:rsidRDefault="00127699">
      <w:pPr>
        <w:numPr>
          <w:ilvl w:val="0"/>
          <w:numId w:val="1"/>
        </w:numPr>
        <w:contextualSpacing/>
      </w:pPr>
      <w:r>
        <w:t>For normal State DB range queries, a re-query is performed to validate no phantoms exist between simulation time and commit time (e.g., validate that no new keys have been added by other transactions that would influence the range query result set). This p</w:t>
      </w:r>
      <w:r>
        <w:t xml:space="preserve">hantom check would not be possible with a partitioned private state DB, since not all peers have the private state DB (and since keys are hashed into the normal state DB).  All peers must have the same validation logic to ensure determinism across peers.  </w:t>
      </w:r>
      <w:r>
        <w:t>Therefore, the range query phantom check on private state DB queries will result in a transaction invalidation, and perhaps have an option for a less stringent mode where the phantom check is simply disabled. Note that it may be possible to re-enable in th</w:t>
      </w:r>
      <w:r>
        <w:t>e future, if gossip is added at validation time such that peers that do have the data could reach phantom consensus during validation step.</w:t>
      </w:r>
    </w:p>
    <w:p w:rsidR="00EE738B" w:rsidRDefault="00EE738B"/>
    <w:p w:rsidR="00EE738B" w:rsidRDefault="00127699">
      <w:r>
        <w:t>3.6. Commit - Additional Considerations (WiP)</w:t>
      </w:r>
    </w:p>
    <w:p w:rsidR="00EE738B" w:rsidRDefault="00EE738B"/>
    <w:p w:rsidR="00EE738B" w:rsidRDefault="00127699">
      <w:pPr>
        <w:numPr>
          <w:ilvl w:val="0"/>
          <w:numId w:val="25"/>
        </w:numPr>
        <w:contextualSpacing/>
      </w:pPr>
      <w:r>
        <w:t>The primary and all private read write sets are committed at once to</w:t>
      </w:r>
      <w:r>
        <w:t xml:space="preserve"> allow transactional consistency (all pass or all fail).  That is, from a client perspective they appear to be atomic commits, however from an implementation perspective it is handled as separate updates with locking behavior and recovery logic, same appro</w:t>
      </w:r>
      <w:r>
        <w:t xml:space="preserve">ach as is used for keeping block updates and public state db updates in sync. </w:t>
      </w:r>
    </w:p>
    <w:p w:rsidR="00EE738B" w:rsidRDefault="00127699">
      <w:pPr>
        <w:numPr>
          <w:ilvl w:val="0"/>
          <w:numId w:val="25"/>
        </w:numPr>
        <w:contextualSpacing/>
      </w:pPr>
      <w:r>
        <w:t>Peers that are not part of a storage partition never know the private values, and do not persist the private values to their state databases.</w:t>
      </w:r>
    </w:p>
    <w:p w:rsidR="00EE738B" w:rsidRDefault="00EE738B"/>
    <w:p w:rsidR="00EE738B" w:rsidRDefault="00127699">
      <w:r>
        <w:t>3.7. State Transfer and Gossip - Additional Considerations (WiP)</w:t>
      </w:r>
    </w:p>
    <w:p w:rsidR="00EE738B" w:rsidRDefault="00EE738B"/>
    <w:p w:rsidR="00EE738B" w:rsidRDefault="00127699">
      <w:pPr>
        <w:numPr>
          <w:ilvl w:val="0"/>
          <w:numId w:val="38"/>
        </w:numPr>
        <w:contextualSpacing/>
      </w:pPr>
      <w:r>
        <w:rPr>
          <w:i/>
        </w:rPr>
        <w:t>B</w:t>
      </w:r>
      <w:r>
        <w:t>ulk state transfer of the private DB will be needed if an organization is joined to a storage partition.</w:t>
      </w:r>
    </w:p>
    <w:p w:rsidR="00EE738B" w:rsidRDefault="00EE738B"/>
    <w:p w:rsidR="00EE738B" w:rsidRDefault="00127699">
      <w:r>
        <w:t>3.8. Configuration Considerations (WiP)</w:t>
      </w:r>
    </w:p>
    <w:p w:rsidR="00EE738B" w:rsidRDefault="00127699">
      <w:pPr>
        <w:numPr>
          <w:ilvl w:val="0"/>
          <w:numId w:val="9"/>
        </w:numPr>
        <w:contextualSpacing/>
      </w:pPr>
      <w:r>
        <w:t xml:space="preserve">A configuration transaction should be used </w:t>
      </w:r>
      <w:r>
        <w:t>to create, re-configure, and drop collections in the channel.</w:t>
      </w:r>
    </w:p>
    <w:p w:rsidR="00EE738B" w:rsidRDefault="00127699">
      <w:pPr>
        <w:numPr>
          <w:ilvl w:val="0"/>
          <w:numId w:val="9"/>
        </w:numPr>
        <w:contextualSpacing/>
      </w:pPr>
      <w:r>
        <w:t>A configuration transaction should be used to create, re-configure, and drop storage partitions in the channel.</w:t>
      </w:r>
    </w:p>
    <w:p w:rsidR="00EE738B" w:rsidRDefault="00127699">
      <w:pPr>
        <w:numPr>
          <w:ilvl w:val="0"/>
          <w:numId w:val="9"/>
        </w:numPr>
        <w:contextualSpacing/>
      </w:pPr>
      <w:r>
        <w:t>A configuration transaction should be used to assign collections to a storage part</w:t>
      </w:r>
      <w:r>
        <w:t>ition.</w:t>
      </w:r>
    </w:p>
    <w:p w:rsidR="00EE738B" w:rsidRDefault="00127699">
      <w:pPr>
        <w:numPr>
          <w:ilvl w:val="0"/>
          <w:numId w:val="9"/>
        </w:numPr>
        <w:contextualSpacing/>
      </w:pPr>
      <w:r>
        <w:t>Note: Potentially combine collection/partition concepts to simplify design.</w:t>
      </w:r>
    </w:p>
    <w:p w:rsidR="00EE738B" w:rsidRDefault="00EE738B"/>
    <w:p w:rsidR="00EE738B" w:rsidRDefault="00127699">
      <w:r>
        <w:t>3.9. Archive, Prune, and Purge Considerations (WiP)</w:t>
      </w:r>
    </w:p>
    <w:p w:rsidR="00EE738B" w:rsidRDefault="00127699">
      <w:pPr>
        <w:numPr>
          <w:ilvl w:val="0"/>
          <w:numId w:val="40"/>
        </w:numPr>
        <w:contextualSpacing/>
      </w:pPr>
      <w:r>
        <w:t>Each value within Temp DB should be associated with a BTL. Within a reasonable delay to the BTL, the value should be pur</w:t>
      </w:r>
      <w:r>
        <w:t>ged automatically by the peer.</w:t>
      </w:r>
    </w:p>
    <w:p w:rsidR="00EE738B" w:rsidRDefault="00127699">
      <w:pPr>
        <w:numPr>
          <w:ilvl w:val="0"/>
          <w:numId w:val="40"/>
        </w:numPr>
        <w:contextualSpacing/>
      </w:pPr>
      <w:r>
        <w:t>It should be possible to archive and/or prune a Private DB by block range.</w:t>
      </w:r>
    </w:p>
    <w:p w:rsidR="00EE738B" w:rsidRDefault="00127699">
      <w:pPr>
        <w:numPr>
          <w:ilvl w:val="0"/>
          <w:numId w:val="40"/>
        </w:numPr>
        <w:contextualSpacing/>
      </w:pPr>
      <w:r>
        <w:t>It should be possible to archive and/or prune a Private DB logs and history by block range (similar to the goal for the Normal DB’s logs and history).</w:t>
      </w:r>
    </w:p>
    <w:p w:rsidR="00EE738B" w:rsidRDefault="00127699">
      <w:pPr>
        <w:numPr>
          <w:ilvl w:val="0"/>
          <w:numId w:val="40"/>
        </w:numPr>
        <w:contextualSpacing/>
      </w:pPr>
      <w:r>
        <w:t>It should be possible to drop a Private DB.</w:t>
      </w:r>
    </w:p>
    <w:p w:rsidR="00EE738B" w:rsidRDefault="00127699">
      <w:pPr>
        <w:numPr>
          <w:ilvl w:val="0"/>
          <w:numId w:val="40"/>
        </w:numPr>
        <w:contextualSpacing/>
      </w:pPr>
      <w:r>
        <w:t>It should be possible to assign a BTL to values within a Private DB. Within a reasonable delay to the BTL, the value should be purged automatically by the peer.</w:t>
      </w:r>
    </w:p>
    <w:p w:rsidR="00EE738B" w:rsidRDefault="00127699">
      <w:pPr>
        <w:numPr>
          <w:ilvl w:val="0"/>
          <w:numId w:val="40"/>
        </w:numPr>
        <w:contextualSpacing/>
      </w:pPr>
      <w:r>
        <w:t>It should be possible to mark a value as purgeable</w:t>
      </w:r>
      <w:r>
        <w:t xml:space="preserve"> using an endorsed transaction, such that it becomes purged by peers in the next cycle. It should be possible that this remove / purge value transaction allows pruning from private state, logs, and history. </w:t>
      </w:r>
    </w:p>
    <w:p w:rsidR="00EE738B" w:rsidRDefault="00127699">
      <w:pPr>
        <w:numPr>
          <w:ilvl w:val="0"/>
          <w:numId w:val="40"/>
        </w:numPr>
        <w:contextualSpacing/>
      </w:pPr>
      <w:r>
        <w:t>BTL can be set to infinite for an item.</w:t>
      </w:r>
    </w:p>
    <w:p w:rsidR="00EE738B" w:rsidRDefault="00127699">
      <w:pPr>
        <w:numPr>
          <w:ilvl w:val="0"/>
          <w:numId w:val="40"/>
        </w:numPr>
        <w:contextualSpacing/>
      </w:pPr>
      <w:r>
        <w:t>It should be possible for a peer (or organization) to be removed from a storage partition.</w:t>
      </w:r>
    </w:p>
    <w:p w:rsidR="00EE738B" w:rsidRDefault="00127699">
      <w:pPr>
        <w:numPr>
          <w:ilvl w:val="1"/>
          <w:numId w:val="40"/>
        </w:numPr>
        <w:contextualSpacing/>
      </w:pPr>
      <w:r>
        <w:t>Note: early cleanup at the peer may be manual in this case (when purge is needed prior to the BTL)?</w:t>
      </w:r>
    </w:p>
    <w:p w:rsidR="00EE738B" w:rsidRDefault="00EE738B"/>
    <w:p w:rsidR="00EE738B" w:rsidRDefault="00EE738B"/>
    <w:p w:rsidR="00EE738B" w:rsidRDefault="00EE738B"/>
    <w:p w:rsidR="00EE738B" w:rsidRDefault="00127699">
      <w:pPr>
        <w:pStyle w:val="Titre1"/>
      </w:pPr>
      <w:bookmarkStart w:id="363" w:name="_6ovq10brqvf5" w:colFirst="0" w:colLast="0"/>
      <w:bookmarkEnd w:id="363"/>
      <w:r>
        <w:t xml:space="preserve">4. Data Privacy - Option 1: </w:t>
      </w:r>
      <w:commentRangeStart w:id="364"/>
      <w:r>
        <w:t>Encryption for Private State</w:t>
      </w:r>
      <w:commentRangeEnd w:id="364"/>
      <w:r>
        <w:commentReference w:id="364"/>
      </w:r>
    </w:p>
    <w:p w:rsidR="00EE738B" w:rsidRDefault="00EE738B"/>
    <w:p w:rsidR="00EE738B" w:rsidRDefault="00127699">
      <w:r>
        <w:t>C</w:t>
      </w:r>
      <w:r>
        <w:t xml:space="preserve">ertain parts of sensitive data might belong to the different parties, where none of these parties are willing to disclose the information to others. Therefore this information should be hidden or not viewable by peers which do not belong  to organizations </w:t>
      </w:r>
      <w:r>
        <w:t>allowed to read it. However there is still requirement to provide reliability and resilience of the secret data, hence we would like to be able to leverage encryption in order to prevent peers from different organizations to read the pieces of private data</w:t>
      </w:r>
      <w:r>
        <w:t xml:space="preserve"> they not allowed to.</w:t>
      </w:r>
    </w:p>
    <w:p w:rsidR="00EE738B" w:rsidRDefault="00EE738B"/>
    <w:p w:rsidR="00EE738B" w:rsidRDefault="00EE738B"/>
    <w:p w:rsidR="00EE738B" w:rsidRDefault="00EE738B"/>
    <w:p w:rsidR="00EE738B" w:rsidRDefault="00127699">
      <w:r>
        <w:t>4.1. Encryption during Transit</w:t>
      </w:r>
    </w:p>
    <w:p w:rsidR="00EE738B" w:rsidRDefault="00127699">
      <w:pPr>
        <w:rPr>
          <w:i/>
        </w:rPr>
      </w:pPr>
      <w:r>
        <w:rPr>
          <w:noProof/>
          <w:lang w:val="fr-FR"/>
        </w:rPr>
        <w:drawing>
          <wp:inline distT="114300" distB="114300" distL="114300" distR="114300">
            <wp:extent cx="5943600" cy="34925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943600" cy="3492500"/>
                    </a:xfrm>
                    <a:prstGeom prst="rect">
                      <a:avLst/>
                    </a:prstGeom>
                    <a:ln/>
                  </pic:spPr>
                </pic:pic>
              </a:graphicData>
            </a:graphic>
          </wp:inline>
        </w:drawing>
      </w:r>
      <w:r>
        <w:rPr>
          <w:i/>
        </w:rPr>
        <w:t>Figure 6: Private State Transit Encryption - In this illustrative example a write set for Partition 2 is transmitted over Gossip started by Peer 1, and only Peers 2 and 3 can decrypt.</w:t>
      </w:r>
    </w:p>
    <w:p w:rsidR="00EE738B" w:rsidRDefault="00EE738B">
      <w:pPr>
        <w:rPr>
          <w:i/>
        </w:rPr>
      </w:pPr>
    </w:p>
    <w:p w:rsidR="00EE738B" w:rsidRDefault="00EE738B">
      <w:pPr>
        <w:rPr>
          <w:i/>
        </w:rPr>
      </w:pPr>
    </w:p>
    <w:p w:rsidR="00EE738B" w:rsidRDefault="00127699">
      <w:r>
        <w:t>4.2. Assumpti</w:t>
      </w:r>
      <w:r>
        <w:t>ons</w:t>
      </w:r>
    </w:p>
    <w:p w:rsidR="00EE738B" w:rsidRDefault="00EE738B"/>
    <w:p w:rsidR="00EE738B" w:rsidRDefault="00127699">
      <w:pPr>
        <w:numPr>
          <w:ilvl w:val="0"/>
          <w:numId w:val="28"/>
        </w:numPr>
        <w:contextualSpacing/>
      </w:pPr>
      <w:r>
        <w:t>Encryption public keys can be deterministically determined for each peer participant in a storage partition (or can be determined for an associated anchor peer, in the same organization, that can assist with decryption).</w:t>
      </w:r>
    </w:p>
    <w:p w:rsidR="00EE738B" w:rsidRDefault="00127699">
      <w:pPr>
        <w:numPr>
          <w:ilvl w:val="0"/>
          <w:numId w:val="28"/>
        </w:numPr>
        <w:contextualSpacing/>
      </w:pPr>
      <w:r>
        <w:t>Peers are able to create an ap</w:t>
      </w:r>
      <w:r>
        <w:t>propriate message encryption key (MEK) to protect values being sent over gossip (and encrypt it to the appropriate participants).</w:t>
      </w:r>
    </w:p>
    <w:p w:rsidR="00EE738B" w:rsidRDefault="00EE738B"/>
    <w:p w:rsidR="00EE738B" w:rsidRDefault="00127699">
      <w:r>
        <w:t>4.3. Endorsement - Additional Considerations (WiP)</w:t>
      </w:r>
    </w:p>
    <w:p w:rsidR="00EE738B" w:rsidRDefault="00EE738B"/>
    <w:p w:rsidR="00EE738B" w:rsidRDefault="00127699">
      <w:pPr>
        <w:numPr>
          <w:ilvl w:val="0"/>
          <w:numId w:val="8"/>
        </w:numPr>
        <w:contextualSpacing/>
      </w:pPr>
      <w:r>
        <w:t xml:space="preserve">The private read write sets are encrypted using a message encryption key </w:t>
      </w:r>
      <w:r>
        <w:t xml:space="preserve">(MEK), and the MEK will be encrypted </w:t>
      </w:r>
      <w:commentRangeStart w:id="365"/>
      <w:r>
        <w:t>using public keys of anchor peers for each organization</w:t>
      </w:r>
      <w:commentRangeEnd w:id="365"/>
      <w:r>
        <w:commentReference w:id="365"/>
      </w:r>
      <w:r>
        <w:t>. See Figure 6 for an illustration.</w:t>
      </w:r>
    </w:p>
    <w:p w:rsidR="00EE738B" w:rsidRDefault="00127699">
      <w:pPr>
        <w:numPr>
          <w:ilvl w:val="0"/>
          <w:numId w:val="8"/>
        </w:numPr>
        <w:contextualSpacing/>
      </w:pPr>
      <w:r>
        <w:t>The structure should look like: &lt;MEK&gt;</w:t>
      </w:r>
      <w:r>
        <w:rPr>
          <w:vertAlign w:val="subscript"/>
        </w:rPr>
        <w:t>pub_key1</w:t>
      </w:r>
      <w:r>
        <w:t>,&lt;MEK&gt;</w:t>
      </w:r>
      <w:r>
        <w:rPr>
          <w:vertAlign w:val="subscript"/>
        </w:rPr>
        <w:t>pub_key3</w:t>
      </w:r>
      <w:r>
        <w:t xml:space="preserve"> || &lt;data&gt;</w:t>
      </w:r>
      <w:r>
        <w:rPr>
          <w:vertAlign w:val="subscript"/>
        </w:rPr>
        <w:t>MEK</w:t>
      </w:r>
      <w:r>
        <w:t>, where</w:t>
      </w:r>
      <w:commentRangeStart w:id="366"/>
      <w:r>
        <w:t xml:space="preserve"> pub_key1 </w:t>
      </w:r>
      <w:commentRangeEnd w:id="366"/>
      <w:r>
        <w:commentReference w:id="366"/>
      </w:r>
      <w:r>
        <w:t>is the public key of organization 1’s anchor peer and pub_key3 is the public key of organization 3’s anchor peer. For illustration&lt;MEK&gt;</w:t>
      </w:r>
      <w:r>
        <w:rPr>
          <w:vertAlign w:val="subscript"/>
        </w:rPr>
        <w:t>pub_key2</w:t>
      </w:r>
      <w:r>
        <w:t xml:space="preserve"> is not included in the structure as pub_key2 belongs organization 2’s anchor peer and has been excluded from the</w:t>
      </w:r>
      <w:r>
        <w:t xml:space="preserve"> partition.</w:t>
      </w:r>
    </w:p>
    <w:p w:rsidR="00EE738B" w:rsidRDefault="00EE738B"/>
    <w:p w:rsidR="00EE738B" w:rsidRDefault="00127699">
      <w:r>
        <w:t>4.4. Validation - Additional Considerations (WiP)</w:t>
      </w:r>
    </w:p>
    <w:p w:rsidR="00EE738B" w:rsidRDefault="00EE738B"/>
    <w:p w:rsidR="00EE738B" w:rsidRDefault="00127699">
      <w:pPr>
        <w:numPr>
          <w:ilvl w:val="0"/>
          <w:numId w:val="30"/>
        </w:numPr>
        <w:contextualSpacing/>
      </w:pPr>
      <w:r>
        <w:t>Peers that are not part of a storage partition do not (and cannot) decrypt messages.</w:t>
      </w:r>
    </w:p>
    <w:p w:rsidR="00EE738B" w:rsidRDefault="00EE738B"/>
    <w:p w:rsidR="00EE738B" w:rsidRDefault="00EE738B"/>
    <w:p w:rsidR="00EE738B" w:rsidRDefault="00127699">
      <w:r>
        <w:t>4.5. Commit - Additional Considerations (WiP)</w:t>
      </w:r>
    </w:p>
    <w:p w:rsidR="00EE738B" w:rsidRDefault="00EE738B"/>
    <w:p w:rsidR="00EE738B" w:rsidRDefault="00127699">
      <w:pPr>
        <w:numPr>
          <w:ilvl w:val="0"/>
          <w:numId w:val="31"/>
        </w:numPr>
        <w:contextualSpacing/>
      </w:pPr>
      <w:r>
        <w:t>Encrypted data will be committed into in the plain (decrypted) form into Private State DB only if the peer allowed to read these data</w:t>
      </w:r>
    </w:p>
    <w:p w:rsidR="00EE738B" w:rsidRDefault="00127699">
      <w:pPr>
        <w:numPr>
          <w:ilvl w:val="0"/>
          <w:numId w:val="31"/>
        </w:numPr>
        <w:contextualSpacing/>
      </w:pPr>
      <w:r>
        <w:t>In order to provide better reliability and data resiliency peers which are not allowed to read the data will not commit it</w:t>
      </w:r>
      <w:r>
        <w:t xml:space="preserve"> into Private State DB, rather continue to keep it in </w:t>
      </w:r>
      <w:commentRangeStart w:id="367"/>
      <w:commentRangeStart w:id="368"/>
      <w:r>
        <w:t>temp DB in encrypted form</w:t>
      </w:r>
      <w:ins w:id="369" w:author="Troy Ronda" w:date="2017-05-30T01:13:00Z">
        <w:r>
          <w:t>. Note: The encrypted data will be purged according to policy. For cases where the encrypted data shouldn’t even be distributed (at all) to some organizations, please see the Su</w:t>
        </w:r>
        <w:r>
          <w:t>bchannels topic below.</w:t>
        </w:r>
      </w:ins>
    </w:p>
    <w:commentRangeEnd w:id="367"/>
    <w:p w:rsidR="00EE738B" w:rsidRDefault="00127699">
      <w:r>
        <w:commentReference w:id="367"/>
      </w:r>
      <w:commentRangeEnd w:id="368"/>
      <w:r>
        <w:commentReference w:id="368"/>
      </w:r>
    </w:p>
    <w:p w:rsidR="00EE738B" w:rsidRDefault="00EE738B"/>
    <w:p w:rsidR="00EE738B" w:rsidRDefault="00127699">
      <w:r>
        <w:t>4.6. State Transfer and Gossip - Additional Considerations (WiP)</w:t>
      </w:r>
    </w:p>
    <w:p w:rsidR="00EE738B" w:rsidRDefault="00EE738B"/>
    <w:p w:rsidR="00EE738B" w:rsidRDefault="00127699">
      <w:pPr>
        <w:numPr>
          <w:ilvl w:val="0"/>
          <w:numId w:val="10"/>
        </w:numPr>
        <w:contextualSpacing/>
      </w:pPr>
      <w:commentRangeStart w:id="370"/>
      <w:r>
        <w:t>While gossiping encrypted data inside organization allowed to see it, we should gossip plain text. Once data to pass boundaries of two organization it should b</w:t>
      </w:r>
      <w:r>
        <w:t>e encrypted again.</w:t>
      </w:r>
      <w:commentRangeEnd w:id="370"/>
      <w:r>
        <w:commentReference w:id="370"/>
      </w:r>
    </w:p>
    <w:p w:rsidR="00EE738B" w:rsidRDefault="00127699">
      <w:pPr>
        <w:numPr>
          <w:ilvl w:val="0"/>
          <w:numId w:val="10"/>
        </w:numPr>
        <w:contextualSpacing/>
      </w:pPr>
      <w:r>
        <w:t>Peers decrypt messages prior to validation or persistence, when they are part of the storage partition.</w:t>
      </w:r>
    </w:p>
    <w:p w:rsidR="00EE738B" w:rsidRDefault="00EE738B"/>
    <w:p w:rsidR="00EE738B" w:rsidRDefault="00127699">
      <w:pPr>
        <w:pStyle w:val="Titre1"/>
        <w:rPr>
          <w:i/>
          <w:sz w:val="28"/>
          <w:szCs w:val="28"/>
        </w:rPr>
      </w:pPr>
      <w:bookmarkStart w:id="371" w:name="_le4ciisgj3u2" w:colFirst="0" w:colLast="0"/>
      <w:bookmarkEnd w:id="371"/>
      <w:r>
        <w:t xml:space="preserve">5. Data Privacy - Option 2: Subchannels for Private Data  </w:t>
      </w:r>
      <w:r>
        <w:rPr>
          <w:i/>
          <w:sz w:val="28"/>
          <w:szCs w:val="28"/>
        </w:rPr>
        <w:t>(current choice, although will likely not use term ‘Subchannels’)</w:t>
      </w:r>
    </w:p>
    <w:p w:rsidR="00EE738B" w:rsidRDefault="00EE738B"/>
    <w:p w:rsidR="00EE738B" w:rsidRDefault="00127699">
      <w:r>
        <w:t>Mess</w:t>
      </w:r>
      <w:r>
        <w:t>age routing policies could be customized to ensure that private data only traverses organizations, as determined by the</w:t>
      </w:r>
      <w:commentRangeStart w:id="372"/>
      <w:commentRangeStart w:id="373"/>
      <w:r>
        <w:t xml:space="preserve"> policy for the partition</w:t>
      </w:r>
      <w:commentRangeEnd w:id="372"/>
      <w:r>
        <w:commentReference w:id="372"/>
      </w:r>
      <w:commentRangeEnd w:id="373"/>
      <w:r>
        <w:commentReference w:id="373"/>
      </w:r>
      <w:r>
        <w:t>. The primary motivation for decoupling message routing policy is to provide an additional layer of confidentiality protection beyond encryption. Additionally there could be benefits for larger channels to reduce the communication traffic of private data t</w:t>
      </w:r>
      <w:r>
        <w:t>o a subset of peers (assuming there are sufficient peers to maintain resiliency). Similar to above, there can be peers acting as relays (who cannot decrypt) and peers participating in the partition (who can decrypt) -- subchannels simply offers more flexib</w:t>
      </w:r>
      <w:r>
        <w:t xml:space="preserve">ility on setting policy for message routing. </w:t>
      </w:r>
    </w:p>
    <w:p w:rsidR="00EE738B" w:rsidRDefault="00EE738B">
      <w:pPr>
        <w:rPr>
          <w:color w:val="FF0000"/>
        </w:rPr>
      </w:pPr>
    </w:p>
    <w:p w:rsidR="00EE738B" w:rsidRDefault="00127699">
      <w:r>
        <w:t>5.1. Partitioned Messaging at the Subchannel Level</w:t>
      </w:r>
    </w:p>
    <w:p w:rsidR="00EE738B" w:rsidRDefault="00EE738B"/>
    <w:p w:rsidR="00EE738B" w:rsidRDefault="00127699">
      <w:r>
        <w:t>P2P communication for managing collections can be limited to a subset of the channel’s gossip network - effectively creating partitioned messaging at the sub</w:t>
      </w:r>
      <w:r>
        <w:t>channel level.</w:t>
      </w:r>
    </w:p>
    <w:p w:rsidR="00EE738B" w:rsidRDefault="00EE738B"/>
    <w:p w:rsidR="00EE738B" w:rsidRDefault="00127699">
      <w:r>
        <w:t>In Figure 7, we show various configurations of messaging subchannels to illustrate the decoupling of a storage partitions and messaging subchannels.</w:t>
      </w:r>
    </w:p>
    <w:p w:rsidR="00EE738B" w:rsidRDefault="00EE738B"/>
    <w:p w:rsidR="00EE738B" w:rsidRDefault="00127699">
      <w:r>
        <w:t>In particular we illustrate:</w:t>
      </w:r>
    </w:p>
    <w:p w:rsidR="00EE738B" w:rsidRDefault="00127699">
      <w:pPr>
        <w:numPr>
          <w:ilvl w:val="0"/>
          <w:numId w:val="15"/>
        </w:numPr>
        <w:contextualSpacing/>
      </w:pPr>
      <w:r>
        <w:t>Partitioned messaging subchannels are joined by peers, as per</w:t>
      </w:r>
      <w:r>
        <w:t>mitted by a previous configuration txn.</w:t>
      </w:r>
    </w:p>
    <w:p w:rsidR="00EE738B" w:rsidRDefault="00127699">
      <w:pPr>
        <w:numPr>
          <w:ilvl w:val="0"/>
          <w:numId w:val="15"/>
        </w:numPr>
        <w:contextualSpacing/>
      </w:pPr>
      <w:commentRangeStart w:id="374"/>
      <w:r>
        <w:t>Storage</w:t>
      </w:r>
      <w:commentRangeEnd w:id="374"/>
      <w:r>
        <w:commentReference w:id="374"/>
      </w:r>
      <w:r>
        <w:t xml:space="preserve"> partitions are persisted by peers, as permitted by a previous configuration txn.</w:t>
      </w:r>
    </w:p>
    <w:p w:rsidR="00EE738B" w:rsidRDefault="00127699">
      <w:pPr>
        <w:numPr>
          <w:ilvl w:val="0"/>
          <w:numId w:val="15"/>
        </w:numPr>
        <w:contextualSpacing/>
      </w:pPr>
      <w:r>
        <w:t>Private data within a storage partition is transported by a messaging subchannel, as set by a previous configuration txn.</w:t>
      </w:r>
    </w:p>
    <w:p w:rsidR="00EE738B" w:rsidRDefault="00127699">
      <w:pPr>
        <w:numPr>
          <w:ilvl w:val="0"/>
          <w:numId w:val="15"/>
        </w:numPr>
        <w:contextualSpacing/>
      </w:pPr>
      <w:r>
        <w:t>Th</w:t>
      </w:r>
      <w:r>
        <w:t>e above three parameters are decoupled.</w:t>
      </w:r>
    </w:p>
    <w:p w:rsidR="00EE738B" w:rsidRDefault="00EE738B"/>
    <w:p w:rsidR="00EE738B" w:rsidRDefault="00EE738B"/>
    <w:p w:rsidR="00EE738B" w:rsidRDefault="00127699">
      <w:r>
        <w:rPr>
          <w:noProof/>
          <w:lang w:val="fr-FR"/>
        </w:rPr>
        <w:drawing>
          <wp:inline distT="114300" distB="114300" distL="114300" distR="114300">
            <wp:extent cx="4597400" cy="38227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597400" cy="3822700"/>
                    </a:xfrm>
                    <a:prstGeom prst="rect">
                      <a:avLst/>
                    </a:prstGeom>
                    <a:ln/>
                  </pic:spPr>
                </pic:pic>
              </a:graphicData>
            </a:graphic>
          </wp:inline>
        </w:drawing>
      </w:r>
    </w:p>
    <w:p w:rsidR="00EE738B" w:rsidRDefault="00127699">
      <w:pPr>
        <w:rPr>
          <w:i/>
        </w:rPr>
      </w:pPr>
      <w:r>
        <w:rPr>
          <w:i/>
        </w:rPr>
        <w:t>Figure 7: Private State Messaging Subchannels (Illustrative Example) - A subset of the channel’s gossip network is used to disseminate information for a particular collection.</w:t>
      </w:r>
    </w:p>
    <w:p w:rsidR="00EE738B" w:rsidRDefault="00EE738B">
      <w:pPr>
        <w:rPr>
          <w:i/>
        </w:rPr>
      </w:pPr>
    </w:p>
    <w:p w:rsidR="00EE738B" w:rsidRDefault="00127699">
      <w:r>
        <w:t>From the above illustrative example</w:t>
      </w:r>
      <w:r>
        <w:t xml:space="preserve"> configuration, you can observe the decoupling of storage partition and gossip configuration:</w:t>
      </w:r>
    </w:p>
    <w:p w:rsidR="00EE738B" w:rsidRDefault="00127699">
      <w:pPr>
        <w:numPr>
          <w:ilvl w:val="0"/>
          <w:numId w:val="5"/>
        </w:numPr>
        <w:contextualSpacing/>
      </w:pPr>
      <w:r>
        <w:t>Messaging Subchannel 1 is joined by Peers 1,3,4,5.</w:t>
      </w:r>
    </w:p>
    <w:p w:rsidR="00EE738B" w:rsidRDefault="00127699">
      <w:pPr>
        <w:numPr>
          <w:ilvl w:val="0"/>
          <w:numId w:val="5"/>
        </w:numPr>
        <w:contextualSpacing/>
      </w:pPr>
      <w:r>
        <w:t>Messaging Subchannel 2 is joined by Peers 1,2,3.</w:t>
      </w:r>
    </w:p>
    <w:p w:rsidR="00EE738B" w:rsidRDefault="00127699">
      <w:pPr>
        <w:numPr>
          <w:ilvl w:val="0"/>
          <w:numId w:val="5"/>
        </w:numPr>
        <w:contextualSpacing/>
      </w:pPr>
      <w:r>
        <w:t xml:space="preserve">Storage Partition 1 is configured to be persisted by Peers 1, </w:t>
      </w:r>
      <w:r>
        <w:t>4 and its private data to be transported by Subchannel 1.</w:t>
      </w:r>
    </w:p>
    <w:p w:rsidR="00EE738B" w:rsidRDefault="00127699">
      <w:pPr>
        <w:numPr>
          <w:ilvl w:val="0"/>
          <w:numId w:val="5"/>
        </w:numPr>
        <w:contextualSpacing/>
      </w:pPr>
      <w:r>
        <w:t>Storage Partition 2 is configured to be persisted by Peers 1,2,3 and its private data to be transported by Subchannel 2.</w:t>
      </w:r>
    </w:p>
    <w:p w:rsidR="00EE738B" w:rsidRDefault="00127699">
      <w:pPr>
        <w:numPr>
          <w:ilvl w:val="0"/>
          <w:numId w:val="5"/>
        </w:numPr>
        <w:contextualSpacing/>
      </w:pPr>
      <w:r>
        <w:t>Storage Partition 3 is configured to be persisted by Peers 1,5 and its privat</w:t>
      </w:r>
      <w:r>
        <w:t>e data to be transported by Subchannel 1.</w:t>
      </w:r>
    </w:p>
    <w:p w:rsidR="00EE738B" w:rsidRDefault="00127699">
      <w:pPr>
        <w:numPr>
          <w:ilvl w:val="0"/>
          <w:numId w:val="5"/>
        </w:numPr>
        <w:contextualSpacing/>
      </w:pPr>
      <w:r>
        <w:t>Note that Peer 3 acts as a transport for Storage Partition 1 &amp; 3, but doesn’t persist them.</w:t>
      </w:r>
    </w:p>
    <w:p w:rsidR="00EE738B" w:rsidRDefault="00EE738B"/>
    <w:p w:rsidR="00EE738B" w:rsidRDefault="00127699">
      <w:r>
        <w:rPr>
          <w:u w:val="single"/>
        </w:rPr>
        <w:t>Note</w:t>
      </w:r>
      <w:r>
        <w:t>: This subsection could use some additional gossip considerations.</w:t>
      </w:r>
    </w:p>
    <w:p w:rsidR="00EE738B" w:rsidRDefault="00EE738B"/>
    <w:p w:rsidR="00EE738B" w:rsidRDefault="00127699">
      <w:r>
        <w:t>5.2. Configuration Considerations (WiP)</w:t>
      </w:r>
    </w:p>
    <w:p w:rsidR="00EE738B" w:rsidRDefault="00EE738B"/>
    <w:p w:rsidR="00EE738B" w:rsidRDefault="00127699">
      <w:pPr>
        <w:numPr>
          <w:ilvl w:val="0"/>
          <w:numId w:val="13"/>
        </w:numPr>
        <w:contextualSpacing/>
      </w:pPr>
      <w:r>
        <w:t>A configuration transaction should be used to create, re-configure, and drop messaging subchannels in the channel.</w:t>
      </w:r>
    </w:p>
    <w:p w:rsidR="00EE738B" w:rsidRDefault="00127699">
      <w:pPr>
        <w:numPr>
          <w:ilvl w:val="0"/>
          <w:numId w:val="13"/>
        </w:numPr>
        <w:contextualSpacing/>
      </w:pPr>
      <w:r>
        <w:t>A configuration transaction should be used to assign storage partitions to messaging subchannels.</w:t>
      </w:r>
    </w:p>
    <w:p w:rsidR="00EE738B" w:rsidRDefault="00EE738B"/>
    <w:p w:rsidR="00EE738B" w:rsidRDefault="00127699">
      <w:r>
        <w:t>5.3. Subchannel Gossip - Additional Consid</w:t>
      </w:r>
      <w:r>
        <w:t>erations (WiP)</w:t>
      </w:r>
    </w:p>
    <w:p w:rsidR="00EE738B" w:rsidRDefault="00EE738B"/>
    <w:p w:rsidR="00EE738B" w:rsidRDefault="00127699">
      <w:pPr>
        <w:numPr>
          <w:ilvl w:val="0"/>
          <w:numId w:val="11"/>
        </w:numPr>
        <w:contextualSpacing/>
      </w:pPr>
      <w:r>
        <w:t>Gossip layer need to be able to route messages within different sub channels based sub-channel participation, namely message should</w:t>
      </w:r>
      <w:commentRangeStart w:id="375"/>
      <w:r>
        <w:t xml:space="preserve"> be routed only between peers of same organization</w:t>
      </w:r>
      <w:commentRangeEnd w:id="375"/>
      <w:r>
        <w:commentReference w:id="375"/>
      </w:r>
    </w:p>
    <w:p w:rsidR="00EE738B" w:rsidRDefault="00127699">
      <w:pPr>
        <w:numPr>
          <w:ilvl w:val="0"/>
          <w:numId w:val="11"/>
        </w:numPr>
        <w:contextualSpacing/>
      </w:pPr>
      <w:r>
        <w:t>Last configuration update block number should be publis</w:t>
      </w:r>
      <w:r>
        <w:t>hed within block metadata to allow gossip layer to support scalable dissemination of blocks within sub-channel</w:t>
      </w:r>
    </w:p>
    <w:p w:rsidR="00EE738B" w:rsidRDefault="00EE738B"/>
    <w:p w:rsidR="00EE738B" w:rsidRDefault="00EE738B">
      <w:pPr>
        <w:rPr>
          <w:color w:val="FF0000"/>
        </w:rPr>
      </w:pPr>
    </w:p>
    <w:p w:rsidR="00EE738B" w:rsidRDefault="00EE738B"/>
    <w:p w:rsidR="00EE738B" w:rsidRDefault="00EE738B">
      <w:pPr>
        <w:pStyle w:val="Titre1"/>
      </w:pPr>
      <w:bookmarkStart w:id="376" w:name="_nzy9rddhxlbp" w:colFirst="0" w:colLast="0"/>
      <w:bookmarkEnd w:id="376"/>
    </w:p>
    <w:p w:rsidR="00EE738B" w:rsidRDefault="00127699">
      <w:pPr>
        <w:pStyle w:val="Titre1"/>
      </w:pPr>
      <w:bookmarkStart w:id="377" w:name="_uy40zm8etzvg" w:colFirst="0" w:colLast="0"/>
      <w:bookmarkEnd w:id="377"/>
      <w:r>
        <w:br w:type="page"/>
      </w:r>
    </w:p>
    <w:p w:rsidR="00EE738B" w:rsidRDefault="00127699">
      <w:pPr>
        <w:pStyle w:val="Titre1"/>
      </w:pPr>
      <w:bookmarkStart w:id="378" w:name="_i51og34yhomk" w:colFirst="0" w:colLast="0"/>
      <w:bookmarkEnd w:id="378"/>
      <w:r>
        <w:t>Appendix 1 - Summary of work items</w:t>
      </w:r>
    </w:p>
    <w:p w:rsidR="00EE738B" w:rsidRDefault="00127699">
      <w:pPr>
        <w:spacing w:line="240" w:lineRule="auto"/>
        <w:rPr>
          <w:b/>
        </w:rPr>
      </w:pPr>
      <w:commentRangeStart w:id="379"/>
      <w:r>
        <w:rPr>
          <w:b/>
        </w:rPr>
        <w:t>Ledger</w:t>
      </w:r>
      <w:commentRangeEnd w:id="379"/>
      <w:r>
        <w:commentReference w:id="379"/>
      </w:r>
      <w:r>
        <w:rPr>
          <w:b/>
        </w:rPr>
        <w:t xml:space="preserve"> (Dave/Manish to lead)</w:t>
      </w:r>
    </w:p>
    <w:p w:rsidR="00EE738B" w:rsidRDefault="00127699">
      <w:pPr>
        <w:spacing w:line="240" w:lineRule="auto"/>
        <w:rPr>
          <w:b/>
        </w:rPr>
      </w:pPr>
      <w:r>
        <w:rPr>
          <w:b/>
        </w:rPr>
        <w:t>User Stories and Tasks below will be encoded in Jira, pending review</w:t>
      </w:r>
    </w:p>
    <w:p w:rsidR="00EE738B" w:rsidRDefault="00EE738B">
      <w:pPr>
        <w:spacing w:line="240" w:lineRule="auto"/>
        <w:rPr>
          <w:b/>
        </w:rPr>
      </w:pPr>
    </w:p>
    <w:p w:rsidR="00EE738B" w:rsidRDefault="00127699">
      <w:pPr>
        <w:spacing w:line="240" w:lineRule="auto"/>
        <w:rPr>
          <w:rFonts w:ascii="Calibri" w:eastAsia="Calibri" w:hAnsi="Calibri" w:cs="Calibri"/>
          <w:b/>
          <w:sz w:val="28"/>
          <w:szCs w:val="28"/>
        </w:rPr>
      </w:pPr>
      <w:r>
        <w:rPr>
          <w:rFonts w:ascii="Calibri" w:eastAsia="Calibri" w:hAnsi="Calibri" w:cs="Calibri"/>
          <w:b/>
          <w:sz w:val="28"/>
          <w:szCs w:val="28"/>
        </w:rPr>
        <w:t>Le</w:t>
      </w:r>
      <w:r>
        <w:rPr>
          <w:rFonts w:ascii="Calibri" w:eastAsia="Calibri" w:hAnsi="Calibri" w:cs="Calibri"/>
          <w:b/>
          <w:sz w:val="28"/>
          <w:szCs w:val="28"/>
        </w:rPr>
        <w:t>dger Work items (current)</w:t>
      </w:r>
    </w:p>
    <w:p w:rsidR="00EE738B" w:rsidRDefault="00EE738B">
      <w:pPr>
        <w:spacing w:line="240" w:lineRule="auto"/>
        <w:rPr>
          <w:rFonts w:ascii="Calibri" w:eastAsia="Calibri" w:hAnsi="Calibri" w:cs="Calibri"/>
          <w:sz w:val="24"/>
          <w:szCs w:val="24"/>
        </w:rPr>
      </w:pPr>
    </w:p>
    <w:p w:rsidR="00EE738B" w:rsidRDefault="00127699">
      <w:pPr>
        <w:spacing w:line="240" w:lineRule="auto"/>
        <w:rPr>
          <w:rFonts w:ascii="Calibri" w:eastAsia="Calibri" w:hAnsi="Calibri" w:cs="Calibri"/>
          <w:b/>
          <w:sz w:val="24"/>
          <w:szCs w:val="24"/>
        </w:rPr>
      </w:pPr>
      <w:r>
        <w:rPr>
          <w:rFonts w:ascii="Calibri" w:eastAsia="Calibri" w:hAnsi="Calibri" w:cs="Calibri"/>
          <w:b/>
          <w:sz w:val="24"/>
          <w:szCs w:val="24"/>
        </w:rPr>
        <w:t>Story: Ledger simulation support for private data (using CouchDB state db)</w:t>
      </w:r>
    </w:p>
    <w:p w:rsidR="00EE738B" w:rsidRDefault="00127699">
      <w:pPr>
        <w:numPr>
          <w:ilvl w:val="0"/>
          <w:numId w:val="23"/>
        </w:numPr>
        <w:spacing w:line="240" w:lineRule="auto"/>
        <w:contextualSpacing/>
      </w:pPr>
      <w:r>
        <w:t>Define proto messages for private rwset and extend existing proto messages for containing hashed rwset (Senthil) - independent</w:t>
      </w:r>
    </w:p>
    <w:p w:rsidR="00EE738B" w:rsidRDefault="00127699">
      <w:pPr>
        <w:numPr>
          <w:ilvl w:val="0"/>
          <w:numId w:val="23"/>
        </w:numPr>
        <w:spacing w:line="240" w:lineRule="auto"/>
        <w:contextualSpacing/>
      </w:pPr>
      <w:r>
        <w:t>Private data transient store, including access APIs (Senthil) - independent</w:t>
      </w:r>
    </w:p>
    <w:p w:rsidR="00EE738B" w:rsidRDefault="00127699">
      <w:pPr>
        <w:numPr>
          <w:ilvl w:val="0"/>
          <w:numId w:val="23"/>
        </w:numPr>
        <w:spacing w:line="240" w:lineRule="auto"/>
        <w:contextualSpacing/>
      </w:pPr>
      <w:r>
        <w:t>Extend KVLedger statedb common structures for maintaining private data and hashed data (Manish) - Depends on (1)</w:t>
      </w:r>
    </w:p>
    <w:p w:rsidR="00EE738B" w:rsidRDefault="00127699">
      <w:pPr>
        <w:numPr>
          <w:ilvl w:val="0"/>
          <w:numId w:val="23"/>
        </w:numPr>
        <w:spacing w:line="240" w:lineRule="auto"/>
        <w:contextualSpacing/>
      </w:pPr>
      <w:r>
        <w:t>Extend couchdb based state mgmt (Manish) - Depends on (3)</w:t>
      </w:r>
    </w:p>
    <w:p w:rsidR="00EE738B" w:rsidRDefault="00127699">
      <w:pPr>
        <w:numPr>
          <w:ilvl w:val="0"/>
          <w:numId w:val="23"/>
        </w:numPr>
        <w:spacing w:line="240" w:lineRule="auto"/>
        <w:contextualSpacing/>
      </w:pPr>
      <w:r>
        <w:t>Extend Tr</w:t>
      </w:r>
      <w:r>
        <w:t>ansaction simulation for handling private data (Manish)</w:t>
      </w:r>
    </w:p>
    <w:p w:rsidR="00EE738B" w:rsidRDefault="00127699">
      <w:pPr>
        <w:numPr>
          <w:ilvl w:val="0"/>
          <w:numId w:val="33"/>
        </w:numPr>
        <w:spacing w:line="240" w:lineRule="auto"/>
        <w:contextualSpacing/>
      </w:pPr>
      <w:r>
        <w:t>private data reads/writes</w:t>
      </w:r>
    </w:p>
    <w:p w:rsidR="00EE738B" w:rsidRDefault="00127699">
      <w:pPr>
        <w:numPr>
          <w:ilvl w:val="0"/>
          <w:numId w:val="33"/>
        </w:numPr>
        <w:spacing w:line="240" w:lineRule="auto"/>
        <w:contextualSpacing/>
      </w:pPr>
      <w:r>
        <w:t>populate hashed rwset portion of the TxRWSet</w:t>
      </w:r>
    </w:p>
    <w:p w:rsidR="00EE738B" w:rsidRDefault="00127699">
      <w:pPr>
        <w:numPr>
          <w:ilvl w:val="0"/>
          <w:numId w:val="33"/>
        </w:numPr>
        <w:spacing w:line="240" w:lineRule="auto"/>
        <w:contextualSpacing/>
      </w:pPr>
      <w:r>
        <w:t>prepare the private rwset</w:t>
      </w:r>
    </w:p>
    <w:p w:rsidR="00EE738B" w:rsidRDefault="00127699">
      <w:pPr>
        <w:numPr>
          <w:ilvl w:val="0"/>
          <w:numId w:val="33"/>
        </w:numPr>
        <w:spacing w:line="240" w:lineRule="auto"/>
        <w:contextualSpacing/>
      </w:pPr>
      <w:r>
        <w:t>add private RWSet to 'Private data transient store’</w:t>
      </w:r>
    </w:p>
    <w:p w:rsidR="00EE738B" w:rsidRDefault="00EE738B">
      <w:pPr>
        <w:spacing w:line="240" w:lineRule="auto"/>
      </w:pPr>
    </w:p>
    <w:p w:rsidR="00EE738B" w:rsidRDefault="00127699">
      <w:pPr>
        <w:spacing w:line="240" w:lineRule="auto"/>
        <w:rPr>
          <w:b/>
        </w:rPr>
      </w:pPr>
      <w:r>
        <w:rPr>
          <w:b/>
        </w:rPr>
        <w:t>Story: Ledger validation for private and hashed data (Manish)</w:t>
      </w:r>
    </w:p>
    <w:p w:rsidR="00EE738B" w:rsidRDefault="00127699">
      <w:pPr>
        <w:numPr>
          <w:ilvl w:val="0"/>
          <w:numId w:val="18"/>
        </w:numPr>
        <w:spacing w:line="240" w:lineRule="auto"/>
        <w:contextualSpacing/>
      </w:pPr>
      <w:r>
        <w:t>State validation of hashed keys</w:t>
      </w:r>
    </w:p>
    <w:p w:rsidR="00EE738B" w:rsidRDefault="00127699">
      <w:pPr>
        <w:numPr>
          <w:ilvl w:val="0"/>
          <w:numId w:val="18"/>
        </w:numPr>
        <w:spacing w:line="240" w:lineRule="auto"/>
        <w:contextualSpacing/>
      </w:pPr>
      <w:r>
        <w:t>Validate private transient data matches hashed data</w:t>
      </w:r>
    </w:p>
    <w:p w:rsidR="00EE738B" w:rsidRDefault="00127699">
      <w:pPr>
        <w:numPr>
          <w:ilvl w:val="0"/>
          <w:numId w:val="18"/>
        </w:numPr>
        <w:spacing w:line="240" w:lineRule="auto"/>
        <w:contextualSpacing/>
      </w:pPr>
      <w:r>
        <w:t>Support N transient db entries (in case different endorsers pass different transient data)</w:t>
      </w:r>
    </w:p>
    <w:p w:rsidR="00EE738B" w:rsidRDefault="00EE738B">
      <w:pPr>
        <w:spacing w:line="240" w:lineRule="auto"/>
      </w:pPr>
    </w:p>
    <w:p w:rsidR="00EE738B" w:rsidRDefault="00127699">
      <w:pPr>
        <w:spacing w:line="240" w:lineRule="auto"/>
        <w:rPr>
          <w:b/>
        </w:rPr>
      </w:pPr>
      <w:r>
        <w:rPr>
          <w:b/>
        </w:rPr>
        <w:t>Story: Ledger comm</w:t>
      </w:r>
      <w:r>
        <w:rPr>
          <w:b/>
        </w:rPr>
        <w:t>it for private data</w:t>
      </w:r>
    </w:p>
    <w:p w:rsidR="00EE738B" w:rsidRDefault="00127699">
      <w:pPr>
        <w:numPr>
          <w:ilvl w:val="0"/>
          <w:numId w:val="36"/>
        </w:numPr>
        <w:spacing w:line="240" w:lineRule="auto"/>
        <w:contextualSpacing/>
      </w:pPr>
      <w:r>
        <w:t>Private data store (equivalent to block storage for regular data), including access APIs that can support state transfer (Senthil) - independent</w:t>
      </w:r>
    </w:p>
    <w:p w:rsidR="00EE738B" w:rsidRDefault="00127699">
      <w:pPr>
        <w:numPr>
          <w:ilvl w:val="0"/>
          <w:numId w:val="36"/>
        </w:numPr>
        <w:spacing w:line="240" w:lineRule="auto"/>
        <w:contextualSpacing/>
      </w:pPr>
      <w:r>
        <w:t>Commit to private data store</w:t>
      </w:r>
    </w:p>
    <w:p w:rsidR="00EE738B" w:rsidRDefault="00127699">
      <w:pPr>
        <w:numPr>
          <w:ilvl w:val="0"/>
          <w:numId w:val="36"/>
        </w:numPr>
        <w:spacing w:line="240" w:lineRule="auto"/>
        <w:contextualSpacing/>
      </w:pPr>
      <w:r>
        <w:t>Commit to private state DB (CouchDB)</w:t>
      </w:r>
    </w:p>
    <w:p w:rsidR="00EE738B" w:rsidRDefault="00EE738B">
      <w:pPr>
        <w:spacing w:line="240" w:lineRule="auto"/>
      </w:pPr>
    </w:p>
    <w:p w:rsidR="00EE738B" w:rsidRDefault="00127699">
      <w:pPr>
        <w:spacing w:line="240" w:lineRule="auto"/>
        <w:rPr>
          <w:rFonts w:ascii="Calibri" w:eastAsia="Calibri" w:hAnsi="Calibri" w:cs="Calibri"/>
          <w:b/>
          <w:sz w:val="24"/>
          <w:szCs w:val="24"/>
        </w:rPr>
      </w:pPr>
      <w:r>
        <w:rPr>
          <w:b/>
        </w:rPr>
        <w:t>Story: Ledger recovery f</w:t>
      </w:r>
      <w:r>
        <w:rPr>
          <w:b/>
        </w:rPr>
        <w:t>or private data</w:t>
      </w:r>
    </w:p>
    <w:p w:rsidR="00EE738B" w:rsidRDefault="00EE738B">
      <w:pPr>
        <w:spacing w:line="240" w:lineRule="auto"/>
        <w:rPr>
          <w:rFonts w:ascii="Calibri" w:eastAsia="Calibri" w:hAnsi="Calibri" w:cs="Calibri"/>
          <w:b/>
          <w:sz w:val="24"/>
          <w:szCs w:val="24"/>
        </w:rPr>
      </w:pPr>
    </w:p>
    <w:p w:rsidR="00EE738B" w:rsidRDefault="00127699">
      <w:pPr>
        <w:spacing w:line="240" w:lineRule="auto"/>
        <w:rPr>
          <w:b/>
        </w:rPr>
      </w:pPr>
      <w:r>
        <w:rPr>
          <w:b/>
        </w:rPr>
        <w:t>Story: Partition private data so that peers only have access to data that they are authorized to</w:t>
      </w:r>
    </w:p>
    <w:p w:rsidR="00EE738B" w:rsidRDefault="00EE738B">
      <w:pPr>
        <w:spacing w:line="240" w:lineRule="auto"/>
      </w:pPr>
    </w:p>
    <w:p w:rsidR="00EE738B" w:rsidRDefault="00127699">
      <w:pPr>
        <w:spacing w:line="240" w:lineRule="auto"/>
        <w:rPr>
          <w:b/>
        </w:rPr>
      </w:pPr>
      <w:r>
        <w:rPr>
          <w:b/>
        </w:rPr>
        <w:t>Story: Handle missing private data at validation/commit time</w:t>
      </w:r>
    </w:p>
    <w:p w:rsidR="00EE738B" w:rsidRDefault="00127699">
      <w:pPr>
        <w:numPr>
          <w:ilvl w:val="0"/>
          <w:numId w:val="27"/>
        </w:numPr>
        <w:spacing w:line="240" w:lineRule="auto"/>
        <w:contextualSpacing/>
      </w:pPr>
      <w:r>
        <w:t>Request private data from other peers</w:t>
      </w:r>
    </w:p>
    <w:p w:rsidR="00EE738B" w:rsidRDefault="00EE738B">
      <w:pPr>
        <w:spacing w:line="240" w:lineRule="auto"/>
      </w:pPr>
    </w:p>
    <w:p w:rsidR="00EE738B" w:rsidRDefault="00127699">
      <w:pPr>
        <w:spacing w:line="240" w:lineRule="auto"/>
        <w:rPr>
          <w:b/>
        </w:rPr>
      </w:pPr>
      <w:r>
        <w:rPr>
          <w:b/>
        </w:rPr>
        <w:t>Story: Allow block processing to continue with missing private data</w:t>
      </w:r>
    </w:p>
    <w:p w:rsidR="00EE738B" w:rsidRDefault="00127699">
      <w:pPr>
        <w:numPr>
          <w:ilvl w:val="0"/>
          <w:numId w:val="20"/>
        </w:numPr>
        <w:spacing w:line="240" w:lineRule="auto"/>
      </w:pPr>
      <w:r>
        <w:t>Endorsement to check for gaps between hashed and private data, return endorsement failure</w:t>
      </w:r>
    </w:p>
    <w:p w:rsidR="00EE738B" w:rsidRDefault="00127699">
      <w:pPr>
        <w:numPr>
          <w:ilvl w:val="0"/>
          <w:numId w:val="20"/>
        </w:numPr>
        <w:spacing w:line="240" w:lineRule="auto"/>
        <w:contextualSpacing/>
      </w:pPr>
      <w:r>
        <w:t>Disable non-key query/update support when operating under ‘continue with missing private data’ (or</w:t>
      </w:r>
      <w:r>
        <w:t xml:space="preserve"> when there is data partitioning). </w:t>
      </w:r>
    </w:p>
    <w:p w:rsidR="00EE738B" w:rsidRDefault="00EE738B">
      <w:pPr>
        <w:spacing w:line="240" w:lineRule="auto"/>
      </w:pPr>
    </w:p>
    <w:p w:rsidR="00EE738B" w:rsidRDefault="00127699">
      <w:pPr>
        <w:spacing w:line="240" w:lineRule="auto"/>
        <w:rPr>
          <w:b/>
        </w:rPr>
      </w:pPr>
      <w:r>
        <w:rPr>
          <w:b/>
        </w:rPr>
        <w:t>Story: Salt private keys for additional security (pending)</w:t>
      </w:r>
    </w:p>
    <w:p w:rsidR="00EE738B" w:rsidRDefault="00EE738B">
      <w:pPr>
        <w:spacing w:line="240" w:lineRule="auto"/>
      </w:pPr>
    </w:p>
    <w:p w:rsidR="00EE738B" w:rsidRDefault="00127699">
      <w:pPr>
        <w:spacing w:line="240" w:lineRule="auto"/>
        <w:rPr>
          <w:b/>
        </w:rPr>
      </w:pPr>
      <w:r>
        <w:rPr>
          <w:b/>
        </w:rPr>
        <w:t>Story: Purge from temp db based on Blocks to Live (BTL) policy</w:t>
      </w:r>
    </w:p>
    <w:p w:rsidR="00EE738B" w:rsidRDefault="00EE738B">
      <w:pPr>
        <w:spacing w:line="240" w:lineRule="auto"/>
      </w:pPr>
    </w:p>
    <w:p w:rsidR="00EE738B" w:rsidRDefault="00127699">
      <w:pPr>
        <w:spacing w:line="240" w:lineRule="auto"/>
        <w:rPr>
          <w:b/>
        </w:rPr>
      </w:pPr>
      <w:r>
        <w:rPr>
          <w:b/>
        </w:rPr>
        <w:t xml:space="preserve">Story: Purge from private state db and private read write set storage based on BTL policy (by  </w:t>
      </w:r>
      <w:r>
        <w:rPr>
          <w:b/>
        </w:rPr>
        <w:t>partition)</w:t>
      </w:r>
    </w:p>
    <w:p w:rsidR="00EE738B" w:rsidRDefault="00EE738B">
      <w:pPr>
        <w:spacing w:line="240" w:lineRule="auto"/>
      </w:pPr>
    </w:p>
    <w:p w:rsidR="00EE738B" w:rsidRDefault="00EE738B">
      <w:pPr>
        <w:spacing w:line="240" w:lineRule="auto"/>
      </w:pPr>
    </w:p>
    <w:p w:rsidR="00EE738B" w:rsidRDefault="00EE738B">
      <w:pPr>
        <w:spacing w:line="240" w:lineRule="auto"/>
      </w:pPr>
    </w:p>
    <w:p w:rsidR="00EE738B" w:rsidRDefault="00EE738B">
      <w:pPr>
        <w:spacing w:line="240" w:lineRule="auto"/>
      </w:pPr>
    </w:p>
    <w:p w:rsidR="00EE738B" w:rsidRDefault="00127699">
      <w:pPr>
        <w:spacing w:line="240" w:lineRule="auto"/>
        <w:rPr>
          <w:b/>
        </w:rPr>
      </w:pPr>
      <w:r>
        <w:rPr>
          <w:b/>
        </w:rPr>
        <w:t>Peer/Chaincode (Murali to lead)</w:t>
      </w:r>
    </w:p>
    <w:p w:rsidR="00EE738B" w:rsidRDefault="00127699">
      <w:pPr>
        <w:numPr>
          <w:ilvl w:val="0"/>
          <w:numId w:val="35"/>
        </w:numPr>
        <w:spacing w:line="240" w:lineRule="auto"/>
        <w:contextualSpacing/>
      </w:pPr>
      <w:r>
        <w:t xml:space="preserve">Chaincode APIs for private data </w:t>
      </w:r>
      <w:r>
        <w:rPr>
          <w:color w:val="0000FF"/>
        </w:rPr>
        <w:t>(by partition)</w:t>
      </w:r>
    </w:p>
    <w:p w:rsidR="00EE738B" w:rsidRDefault="00127699">
      <w:pPr>
        <w:numPr>
          <w:ilvl w:val="0"/>
          <w:numId w:val="35"/>
        </w:numPr>
        <w:spacing w:line="240" w:lineRule="auto"/>
        <w:contextualSpacing/>
        <w:rPr>
          <w:color w:val="0000FF"/>
        </w:rPr>
      </w:pPr>
      <w:r>
        <w:rPr>
          <w:color w:val="0000FF"/>
        </w:rPr>
        <w:t>Endorsement - Return error for unsupported partition</w:t>
      </w:r>
    </w:p>
    <w:p w:rsidR="00EE738B" w:rsidRDefault="00127699">
      <w:pPr>
        <w:numPr>
          <w:ilvl w:val="0"/>
          <w:numId w:val="35"/>
        </w:numPr>
        <w:spacing w:line="240" w:lineRule="auto"/>
        <w:contextualSpacing/>
        <w:rPr>
          <w:color w:val="0000FF"/>
        </w:rPr>
      </w:pPr>
      <w:r>
        <w:rPr>
          <w:color w:val="0000FF"/>
        </w:rPr>
        <w:t>ESCC to ensure dissemination of private data prior to endorsement.</w:t>
      </w:r>
    </w:p>
    <w:p w:rsidR="00EE738B" w:rsidRDefault="00127699">
      <w:pPr>
        <w:numPr>
          <w:ilvl w:val="0"/>
          <w:numId w:val="35"/>
        </w:numPr>
        <w:spacing w:line="240" w:lineRule="auto"/>
        <w:contextualSpacing/>
        <w:rPr>
          <w:color w:val="0000FF"/>
        </w:rPr>
      </w:pPr>
      <w:r>
        <w:rPr>
          <w:color w:val="0000FF"/>
        </w:rPr>
        <w:t xml:space="preserve">Policy support at chaincode instantiation </w:t>
      </w:r>
      <w:r>
        <w:rPr>
          <w:color w:val="0000FF"/>
        </w:rPr>
        <w:t>time, and associated access APIs</w:t>
      </w:r>
    </w:p>
    <w:p w:rsidR="00EE738B" w:rsidRDefault="00127699">
      <w:pPr>
        <w:numPr>
          <w:ilvl w:val="1"/>
          <w:numId w:val="35"/>
        </w:numPr>
        <w:spacing w:line="240" w:lineRule="auto"/>
        <w:contextualSpacing/>
        <w:rPr>
          <w:color w:val="0000FF"/>
        </w:rPr>
      </w:pPr>
      <w:r>
        <w:rPr>
          <w:color w:val="0000FF"/>
        </w:rPr>
        <w:t>Endorsement dissemination of private data to K peers (I internal and E external)</w:t>
      </w:r>
    </w:p>
    <w:p w:rsidR="00EE738B" w:rsidRDefault="00127699">
      <w:pPr>
        <w:numPr>
          <w:ilvl w:val="1"/>
          <w:numId w:val="35"/>
        </w:numPr>
        <w:spacing w:line="240" w:lineRule="auto"/>
        <w:contextualSpacing/>
      </w:pPr>
      <w:r>
        <w:t>Retention policy for temp data (BTL)</w:t>
      </w:r>
    </w:p>
    <w:p w:rsidR="00EE738B" w:rsidRDefault="00127699">
      <w:pPr>
        <w:numPr>
          <w:ilvl w:val="1"/>
          <w:numId w:val="35"/>
        </w:numPr>
        <w:spacing w:line="240" w:lineRule="auto"/>
        <w:contextualSpacing/>
        <w:rPr>
          <w:color w:val="0000FF"/>
        </w:rPr>
      </w:pPr>
      <w:r>
        <w:rPr>
          <w:color w:val="0000FF"/>
        </w:rPr>
        <w:t>Retention policy for private state data (BTL) (by partition)</w:t>
      </w:r>
    </w:p>
    <w:p w:rsidR="00EE738B" w:rsidRDefault="00127699">
      <w:pPr>
        <w:numPr>
          <w:ilvl w:val="1"/>
          <w:numId w:val="35"/>
        </w:numPr>
        <w:spacing w:line="240" w:lineRule="auto"/>
        <w:contextualSpacing/>
        <w:rPr>
          <w:color w:val="0000FF"/>
        </w:rPr>
      </w:pPr>
      <w:r>
        <w:rPr>
          <w:color w:val="0000FF"/>
        </w:rPr>
        <w:t>Org:Partition mapping</w:t>
      </w:r>
    </w:p>
    <w:p w:rsidR="00EE738B" w:rsidRDefault="00127699">
      <w:pPr>
        <w:numPr>
          <w:ilvl w:val="1"/>
          <w:numId w:val="35"/>
        </w:numPr>
        <w:spacing w:line="240" w:lineRule="auto"/>
        <w:contextualSpacing/>
        <w:rPr>
          <w:color w:val="0000FF"/>
        </w:rPr>
      </w:pPr>
      <w:r>
        <w:rPr>
          <w:color w:val="0000FF"/>
        </w:rPr>
        <w:t>Continue with missing private data or halt processing</w:t>
      </w:r>
    </w:p>
    <w:p w:rsidR="00EE738B" w:rsidRDefault="00EE738B">
      <w:pPr>
        <w:spacing w:line="240" w:lineRule="auto"/>
        <w:rPr>
          <w:color w:val="FF0000"/>
        </w:rPr>
      </w:pPr>
    </w:p>
    <w:p w:rsidR="00EE738B" w:rsidRDefault="00127699">
      <w:pPr>
        <w:spacing w:line="240" w:lineRule="auto"/>
        <w:rPr>
          <w:b/>
        </w:rPr>
      </w:pPr>
      <w:r>
        <w:rPr>
          <w:b/>
        </w:rPr>
        <w:t>Crypto (Elli to lead)</w:t>
      </w:r>
    </w:p>
    <w:p w:rsidR="00EE738B" w:rsidRDefault="00127699">
      <w:pPr>
        <w:numPr>
          <w:ilvl w:val="0"/>
          <w:numId w:val="24"/>
        </w:numPr>
        <w:spacing w:line="240" w:lineRule="auto"/>
        <w:contextualSpacing/>
        <w:rPr>
          <w:color w:val="0000FF"/>
        </w:rPr>
      </w:pPr>
      <w:r>
        <w:rPr>
          <w:color w:val="0000FF"/>
        </w:rPr>
        <w:t>(may already included in other people’s work-items) Define peer partitions using a configuration transaction via special type of “policies”. Peer partition creation should specify</w:t>
      </w:r>
      <w:r>
        <w:rPr>
          <w:color w:val="0000FF"/>
        </w:rPr>
        <w:t xml:space="preserve"> in terms of policies the set of peers/organisations that are included in the partition.</w:t>
      </w:r>
    </w:p>
    <w:p w:rsidR="00EE738B" w:rsidRDefault="00127699">
      <w:pPr>
        <w:numPr>
          <w:ilvl w:val="1"/>
          <w:numId w:val="24"/>
        </w:numPr>
        <w:spacing w:line="240" w:lineRule="auto"/>
        <w:contextualSpacing/>
        <w:rPr>
          <w:color w:val="0000FF"/>
        </w:rPr>
      </w:pPr>
      <w:r>
        <w:rPr>
          <w:color w:val="0000FF"/>
        </w:rPr>
        <w:t>would partitions be defined in an identity channel? It may be easier if partitions are to be used cross-channels, and their definition/update via configuration blocks/</w:t>
      </w:r>
      <w:r>
        <w:rPr>
          <w:color w:val="0000FF"/>
        </w:rPr>
        <w:t>txs</w:t>
      </w:r>
    </w:p>
    <w:p w:rsidR="00EE738B" w:rsidRDefault="00127699">
      <w:pPr>
        <w:numPr>
          <w:ilvl w:val="1"/>
          <w:numId w:val="24"/>
        </w:numPr>
        <w:spacing w:line="240" w:lineRule="auto"/>
        <w:contextualSpacing/>
        <w:rPr>
          <w:color w:val="0000FF"/>
        </w:rPr>
      </w:pPr>
      <w:r>
        <w:rPr>
          <w:color w:val="0000FF"/>
        </w:rPr>
        <w:t>who would be authorised to update the partition</w:t>
      </w:r>
    </w:p>
    <w:p w:rsidR="00EE738B" w:rsidRDefault="00127699">
      <w:pPr>
        <w:numPr>
          <w:ilvl w:val="1"/>
          <w:numId w:val="24"/>
        </w:numPr>
        <w:spacing w:line="240" w:lineRule="auto"/>
        <w:contextualSpacing/>
        <w:rPr>
          <w:color w:val="0000FF"/>
        </w:rPr>
      </w:pPr>
      <w:r>
        <w:rPr>
          <w:color w:val="0000FF"/>
        </w:rPr>
        <w:t>is the partition a chaincode refers to anonymous? Should it not be anonymous?</w:t>
      </w:r>
    </w:p>
    <w:p w:rsidR="00EE738B" w:rsidRDefault="00127699">
      <w:pPr>
        <w:numPr>
          <w:ilvl w:val="1"/>
          <w:numId w:val="24"/>
        </w:numPr>
        <w:spacing w:line="240" w:lineRule="auto"/>
        <w:contextualSpacing/>
        <w:rPr>
          <w:color w:val="0000FF"/>
        </w:rPr>
      </w:pPr>
      <w:r>
        <w:rPr>
          <w:color w:val="0000FF"/>
        </w:rPr>
        <w:t xml:space="preserve">do we want to consider the option of having partitions be defined/configured via a system chaincode? May be easier to leverage sideDB features there... </w:t>
      </w:r>
    </w:p>
    <w:p w:rsidR="00EE738B" w:rsidRDefault="00EE738B">
      <w:pPr>
        <w:spacing w:line="240" w:lineRule="auto"/>
        <w:rPr>
          <w:color w:val="0000FF"/>
        </w:rPr>
      </w:pPr>
    </w:p>
    <w:p w:rsidR="00EE738B" w:rsidRDefault="00127699">
      <w:pPr>
        <w:numPr>
          <w:ilvl w:val="0"/>
          <w:numId w:val="24"/>
        </w:numPr>
        <w:spacing w:line="240" w:lineRule="auto"/>
        <w:contextualSpacing/>
        <w:rPr>
          <w:color w:val="0000FF"/>
        </w:rPr>
      </w:pPr>
      <w:r>
        <w:rPr>
          <w:color w:val="0000FF"/>
        </w:rPr>
        <w:t>enhance peer MSP with encryption key provision capability: peers need to be able using some that resid</w:t>
      </w:r>
      <w:r>
        <w:rPr>
          <w:color w:val="0000FF"/>
        </w:rPr>
        <w:t>es to the blockchain to generate key-material that would allow to decrypt information associated to the channel. This item refers to the design of the mechanism to allow for such encryption capabilities</w:t>
      </w:r>
    </w:p>
    <w:p w:rsidR="00EE738B" w:rsidRDefault="00127699">
      <w:pPr>
        <w:numPr>
          <w:ilvl w:val="0"/>
          <w:numId w:val="24"/>
        </w:numPr>
        <w:spacing w:line="240" w:lineRule="auto"/>
        <w:contextualSpacing/>
        <w:rPr>
          <w:color w:val="0000FF"/>
        </w:rPr>
      </w:pPr>
      <w:r>
        <w:rPr>
          <w:color w:val="0000FF"/>
        </w:rPr>
        <w:t>Enhance the peer partition definition (e.g., via some</w:t>
      </w:r>
      <w:r>
        <w:rPr>
          <w:color w:val="0000FF"/>
        </w:rPr>
        <w:t xml:space="preserve"> transaction) to distribute proper key-material through the chain. Key-material could also be part of the genesis of the sideDB.</w:t>
      </w:r>
    </w:p>
    <w:p w:rsidR="00EE738B" w:rsidRDefault="00127699">
      <w:pPr>
        <w:numPr>
          <w:ilvl w:val="0"/>
          <w:numId w:val="24"/>
        </w:numPr>
        <w:spacing w:line="240" w:lineRule="auto"/>
        <w:contextualSpacing/>
        <w:rPr>
          <w:color w:val="0000FF"/>
        </w:rPr>
      </w:pPr>
      <w:r>
        <w:rPr>
          <w:color w:val="0000FF"/>
        </w:rPr>
        <w:t>Peers use the key mentioned in step (3) to encrypt data for a  peer they need to send updated parts of the state.</w:t>
      </w:r>
    </w:p>
    <w:p w:rsidR="00EE738B" w:rsidRDefault="00127699">
      <w:pPr>
        <w:numPr>
          <w:ilvl w:val="0"/>
          <w:numId w:val="24"/>
        </w:numPr>
        <w:spacing w:line="240" w:lineRule="auto"/>
        <w:contextualSpacing/>
        <w:rPr>
          <w:color w:val="0000FF"/>
        </w:rPr>
      </w:pPr>
      <w:r>
        <w:rPr>
          <w:color w:val="0000FF"/>
        </w:rPr>
        <w:t>Peers use the</w:t>
      </w:r>
      <w:r>
        <w:rPr>
          <w:color w:val="0000FF"/>
        </w:rPr>
        <w:t xml:space="preserve">ir key to decrypt information associated to partitions they are involved in. </w:t>
      </w:r>
    </w:p>
    <w:p w:rsidR="00EE738B" w:rsidRDefault="00127699">
      <w:pPr>
        <w:numPr>
          <w:ilvl w:val="0"/>
          <w:numId w:val="24"/>
        </w:numPr>
        <w:spacing w:line="240" w:lineRule="auto"/>
        <w:contextualSpacing/>
        <w:rPr>
          <w:color w:val="0000FF"/>
        </w:rPr>
      </w:pPr>
      <w:r>
        <w:rPr>
          <w:color w:val="0000FF"/>
        </w:rPr>
        <w:t>Design and decide who should be allowed to update a certain partition’s state.</w:t>
      </w:r>
    </w:p>
    <w:p w:rsidR="00EE738B" w:rsidRDefault="00127699">
      <w:pPr>
        <w:numPr>
          <w:ilvl w:val="0"/>
          <w:numId w:val="24"/>
        </w:numPr>
        <w:spacing w:line="240" w:lineRule="auto"/>
        <w:contextualSpacing/>
        <w:rPr>
          <w:color w:val="0000FF"/>
        </w:rPr>
      </w:pPr>
      <w:r>
        <w:rPr>
          <w:color w:val="0000FF"/>
        </w:rPr>
        <w:t xml:space="preserve">If the partition a certain transaction refers to is assumed to be anonymous, i.e., only only peers </w:t>
      </w:r>
      <w:r>
        <w:rPr>
          <w:color w:val="0000FF"/>
        </w:rPr>
        <w:t>who are member of partitions know the rest of the members of a partition, then this item refers to the design of techniques that would allow for this. We may also need to explore the relationship between endorsers included in endorsement policies and parti</w:t>
      </w:r>
      <w:r>
        <w:rPr>
          <w:color w:val="0000FF"/>
        </w:rPr>
        <w:t>tions.</w:t>
      </w:r>
    </w:p>
    <w:p w:rsidR="00EE738B" w:rsidRDefault="00EE738B">
      <w:pPr>
        <w:spacing w:line="240" w:lineRule="auto"/>
        <w:rPr>
          <w:color w:val="0000FF"/>
        </w:rPr>
      </w:pPr>
    </w:p>
    <w:p w:rsidR="00EE738B" w:rsidRDefault="00EE738B">
      <w:pPr>
        <w:spacing w:line="240" w:lineRule="auto"/>
        <w:rPr>
          <w:color w:val="FF0000"/>
        </w:rPr>
      </w:pPr>
    </w:p>
    <w:p w:rsidR="00EE738B" w:rsidRDefault="00127699">
      <w:pPr>
        <w:spacing w:line="240" w:lineRule="auto"/>
        <w:rPr>
          <w:color w:val="6AA84F"/>
        </w:rPr>
      </w:pPr>
      <w:r>
        <w:rPr>
          <w:b/>
        </w:rPr>
        <w:t>Gossip (Artem to lead)</w:t>
      </w:r>
    </w:p>
    <w:p w:rsidR="00EE738B" w:rsidRDefault="00EE738B">
      <w:pPr>
        <w:spacing w:line="240" w:lineRule="auto"/>
        <w:rPr>
          <w:color w:val="6AA84F"/>
        </w:rPr>
      </w:pPr>
    </w:p>
    <w:p w:rsidR="00EE738B" w:rsidRDefault="00127699">
      <w:pPr>
        <w:numPr>
          <w:ilvl w:val="0"/>
          <w:numId w:val="14"/>
        </w:numPr>
        <w:spacing w:line="240" w:lineRule="auto"/>
        <w:contextualSpacing/>
        <w:rPr>
          <w:color w:val="6AA84F"/>
        </w:rPr>
      </w:pPr>
      <w:r>
        <w:rPr>
          <w:color w:val="6AA84F"/>
        </w:rPr>
        <w:t xml:space="preserve">Story: </w:t>
      </w:r>
      <w:r>
        <w:rPr>
          <w:b/>
          <w:color w:val="6AA84F"/>
        </w:rPr>
        <w:t>Provide high level design and flow of handling side db</w:t>
      </w:r>
    </w:p>
    <w:p w:rsidR="00EE738B" w:rsidRDefault="00127699">
      <w:pPr>
        <w:numPr>
          <w:ilvl w:val="1"/>
          <w:numId w:val="14"/>
        </w:numPr>
        <w:spacing w:line="240" w:lineRule="auto"/>
        <w:contextualSpacing/>
        <w:rPr>
          <w:color w:val="6AA84F"/>
        </w:rPr>
      </w:pPr>
      <w:r>
        <w:rPr>
          <w:color w:val="6AA84F"/>
        </w:rPr>
        <w:t>Endorsement time sequence diagram</w:t>
      </w:r>
    </w:p>
    <w:p w:rsidR="00EE738B" w:rsidRDefault="00127699">
      <w:pPr>
        <w:numPr>
          <w:ilvl w:val="1"/>
          <w:numId w:val="14"/>
        </w:numPr>
        <w:spacing w:line="240" w:lineRule="auto"/>
        <w:contextualSpacing/>
        <w:rPr>
          <w:color w:val="6AA84F"/>
        </w:rPr>
      </w:pPr>
      <w:r>
        <w:rPr>
          <w:color w:val="6AA84F"/>
        </w:rPr>
        <w:t>Validation/Commit time sequence diagram</w:t>
      </w:r>
    </w:p>
    <w:p w:rsidR="00EE738B" w:rsidRDefault="00127699">
      <w:pPr>
        <w:numPr>
          <w:ilvl w:val="1"/>
          <w:numId w:val="14"/>
        </w:numPr>
        <w:spacing w:line="240" w:lineRule="auto"/>
        <w:contextualSpacing/>
        <w:rPr>
          <w:color w:val="6AA84F"/>
        </w:rPr>
      </w:pPr>
      <w:r>
        <w:rPr>
          <w:color w:val="6AA84F"/>
        </w:rPr>
        <w:t>Define API’s between communication and endorsement layers</w:t>
      </w:r>
    </w:p>
    <w:p w:rsidR="00EE738B" w:rsidRDefault="00127699">
      <w:pPr>
        <w:numPr>
          <w:ilvl w:val="1"/>
          <w:numId w:val="14"/>
        </w:numPr>
        <w:spacing w:line="240" w:lineRule="auto"/>
        <w:contextualSpacing/>
        <w:rPr>
          <w:color w:val="6AA84F"/>
        </w:rPr>
      </w:pPr>
      <w:r>
        <w:rPr>
          <w:color w:val="6AA84F"/>
        </w:rPr>
        <w:t>Define API’s between communication and encryption layers</w:t>
      </w:r>
    </w:p>
    <w:p w:rsidR="00EE738B" w:rsidRDefault="00EE738B">
      <w:pPr>
        <w:spacing w:line="240" w:lineRule="auto"/>
        <w:rPr>
          <w:color w:val="6AA84F"/>
        </w:rPr>
      </w:pPr>
    </w:p>
    <w:p w:rsidR="00EE738B" w:rsidRDefault="00127699">
      <w:pPr>
        <w:numPr>
          <w:ilvl w:val="0"/>
          <w:numId w:val="14"/>
        </w:numPr>
        <w:spacing w:line="240" w:lineRule="auto"/>
        <w:contextualSpacing/>
        <w:rPr>
          <w:color w:val="6AA84F"/>
        </w:rPr>
      </w:pPr>
      <w:r>
        <w:rPr>
          <w:color w:val="6AA84F"/>
        </w:rPr>
        <w:t xml:space="preserve">Story: </w:t>
      </w:r>
      <w:r>
        <w:rPr>
          <w:b/>
          <w:color w:val="6AA84F"/>
        </w:rPr>
        <w:t>Private data dissemination (endorsement time)</w:t>
      </w:r>
    </w:p>
    <w:p w:rsidR="00EE738B" w:rsidRDefault="00127699">
      <w:pPr>
        <w:numPr>
          <w:ilvl w:val="1"/>
          <w:numId w:val="14"/>
        </w:numPr>
        <w:spacing w:line="240" w:lineRule="auto"/>
        <w:contextualSpacing/>
        <w:rPr>
          <w:color w:val="6AA84F"/>
        </w:rPr>
      </w:pPr>
      <w:r>
        <w:rPr>
          <w:color w:val="6AA84F"/>
        </w:rPr>
        <w:t>Add message store to support distribution of private data</w:t>
      </w:r>
    </w:p>
    <w:p w:rsidR="00EE738B" w:rsidRDefault="00127699">
      <w:pPr>
        <w:numPr>
          <w:ilvl w:val="1"/>
          <w:numId w:val="14"/>
        </w:numPr>
        <w:spacing w:line="240" w:lineRule="auto"/>
        <w:contextualSpacing/>
        <w:rPr>
          <w:color w:val="6AA84F"/>
        </w:rPr>
      </w:pPr>
      <w:r>
        <w:rPr>
          <w:color w:val="6AA84F"/>
        </w:rPr>
        <w:t>Expose gossip broadcast API for endorser</w:t>
      </w:r>
    </w:p>
    <w:p w:rsidR="00EE738B" w:rsidRDefault="00127699">
      <w:pPr>
        <w:numPr>
          <w:ilvl w:val="1"/>
          <w:numId w:val="14"/>
        </w:numPr>
        <w:spacing w:line="240" w:lineRule="auto"/>
        <w:contextualSpacing/>
        <w:rPr>
          <w:color w:val="6AA84F"/>
        </w:rPr>
      </w:pPr>
      <w:r>
        <w:rPr>
          <w:color w:val="6AA84F"/>
        </w:rPr>
        <w:t>Provide an ability to verify replication guara</w:t>
      </w:r>
      <w:r>
        <w:rPr>
          <w:color w:val="6AA84F"/>
        </w:rPr>
        <w:t>nties</w:t>
      </w:r>
    </w:p>
    <w:p w:rsidR="00EE738B" w:rsidRDefault="00127699">
      <w:pPr>
        <w:numPr>
          <w:ilvl w:val="1"/>
          <w:numId w:val="14"/>
        </w:numPr>
        <w:spacing w:line="240" w:lineRule="auto"/>
        <w:contextualSpacing/>
        <w:rPr>
          <w:color w:val="6AA84F"/>
        </w:rPr>
      </w:pPr>
      <w:r>
        <w:rPr>
          <w:color w:val="6AA84F"/>
        </w:rPr>
        <w:t xml:space="preserve">Routing based private data encryption    </w:t>
      </w:r>
      <w:r>
        <w:rPr>
          <w:color w:val="6AA84F"/>
        </w:rPr>
        <w:tab/>
      </w:r>
    </w:p>
    <w:p w:rsidR="00EE738B" w:rsidRDefault="00EE738B">
      <w:pPr>
        <w:spacing w:line="240" w:lineRule="auto"/>
        <w:rPr>
          <w:color w:val="6AA84F"/>
        </w:rPr>
      </w:pPr>
    </w:p>
    <w:p w:rsidR="00EE738B" w:rsidRDefault="00127699">
      <w:pPr>
        <w:numPr>
          <w:ilvl w:val="0"/>
          <w:numId w:val="14"/>
        </w:numPr>
        <w:spacing w:line="240" w:lineRule="auto"/>
        <w:contextualSpacing/>
        <w:rPr>
          <w:color w:val="6AA84F"/>
        </w:rPr>
      </w:pPr>
      <w:r>
        <w:rPr>
          <w:color w:val="6AA84F"/>
        </w:rPr>
        <w:t xml:space="preserve">Story: </w:t>
      </w:r>
      <w:r>
        <w:rPr>
          <w:b/>
          <w:color w:val="6AA84F"/>
        </w:rPr>
        <w:t>Private data request (validation time).</w:t>
      </w:r>
    </w:p>
    <w:p w:rsidR="00EE738B" w:rsidRDefault="00127699">
      <w:pPr>
        <w:numPr>
          <w:ilvl w:val="1"/>
          <w:numId w:val="14"/>
        </w:numPr>
        <w:spacing w:line="240" w:lineRule="auto"/>
        <w:contextualSpacing/>
        <w:rPr>
          <w:color w:val="6AA84F"/>
        </w:rPr>
      </w:pPr>
      <w:r>
        <w:rPr>
          <w:color w:val="6AA84F"/>
        </w:rPr>
        <w:t>Add an ability to request missing private data to complete transaction validation.</w:t>
      </w:r>
    </w:p>
    <w:p w:rsidR="00EE738B" w:rsidRDefault="00127699">
      <w:pPr>
        <w:numPr>
          <w:ilvl w:val="1"/>
          <w:numId w:val="14"/>
        </w:numPr>
        <w:spacing w:line="240" w:lineRule="auto"/>
        <w:contextualSpacing/>
        <w:rPr>
          <w:color w:val="6AA84F"/>
        </w:rPr>
      </w:pPr>
      <w:r>
        <w:rPr>
          <w:color w:val="6AA84F"/>
        </w:rPr>
        <w:t>Do we need private data for validation?</w:t>
      </w:r>
    </w:p>
    <w:p w:rsidR="00EE738B" w:rsidRDefault="00127699">
      <w:pPr>
        <w:numPr>
          <w:ilvl w:val="1"/>
          <w:numId w:val="14"/>
        </w:numPr>
        <w:spacing w:line="240" w:lineRule="auto"/>
        <w:contextualSpacing/>
        <w:rPr>
          <w:color w:val="6AA84F"/>
        </w:rPr>
      </w:pPr>
      <w:r>
        <w:rPr>
          <w:color w:val="6AA84F"/>
        </w:rPr>
        <w:t>Optimize to request private data fro</w:t>
      </w:r>
      <w:r>
        <w:rPr>
          <w:color w:val="6AA84F"/>
        </w:rPr>
        <w:t>m endorsers and only if missing broadcast request to complete missing holes.</w:t>
      </w:r>
    </w:p>
    <w:p w:rsidR="00EE738B" w:rsidRDefault="00EE738B">
      <w:pPr>
        <w:spacing w:line="240" w:lineRule="auto"/>
        <w:ind w:left="720"/>
        <w:rPr>
          <w:color w:val="6AA84F"/>
        </w:rPr>
      </w:pPr>
    </w:p>
    <w:p w:rsidR="00EE738B" w:rsidRDefault="00127699">
      <w:pPr>
        <w:numPr>
          <w:ilvl w:val="0"/>
          <w:numId w:val="14"/>
        </w:numPr>
        <w:spacing w:line="240" w:lineRule="auto"/>
        <w:contextualSpacing/>
        <w:rPr>
          <w:color w:val="6AA84F"/>
        </w:rPr>
      </w:pPr>
      <w:r>
        <w:rPr>
          <w:color w:val="6AA84F"/>
        </w:rPr>
        <w:t xml:space="preserve">Story: </w:t>
      </w:r>
      <w:r>
        <w:rPr>
          <w:b/>
          <w:color w:val="6AA84F"/>
        </w:rPr>
        <w:t>State transfer - gather up private read write sets alongside blocks (by partition)</w:t>
      </w:r>
    </w:p>
    <w:p w:rsidR="00EE738B" w:rsidRDefault="00127699">
      <w:pPr>
        <w:numPr>
          <w:ilvl w:val="1"/>
          <w:numId w:val="14"/>
        </w:numPr>
        <w:spacing w:line="240" w:lineRule="auto"/>
        <w:contextualSpacing/>
        <w:rPr>
          <w:color w:val="6AA84F"/>
        </w:rPr>
      </w:pPr>
      <w:r>
        <w:rPr>
          <w:color w:val="6AA84F"/>
        </w:rPr>
        <w:t>Change/Extend current state transfer to include transferring of private state</w:t>
      </w:r>
    </w:p>
    <w:p w:rsidR="00EE738B" w:rsidRDefault="00127699">
      <w:pPr>
        <w:numPr>
          <w:ilvl w:val="1"/>
          <w:numId w:val="14"/>
        </w:numPr>
        <w:spacing w:line="240" w:lineRule="auto"/>
        <w:contextualSpacing/>
        <w:rPr>
          <w:color w:val="6AA84F"/>
        </w:rPr>
      </w:pPr>
      <w:r>
        <w:rPr>
          <w:color w:val="6AA84F"/>
        </w:rPr>
        <w:t>Extend sta</w:t>
      </w:r>
      <w:r>
        <w:rPr>
          <w:color w:val="6AA84F"/>
        </w:rPr>
        <w:t>te transfer response to include private data</w:t>
      </w:r>
    </w:p>
    <w:p w:rsidR="00EE738B" w:rsidRDefault="00127699">
      <w:pPr>
        <w:numPr>
          <w:ilvl w:val="1"/>
          <w:numId w:val="14"/>
        </w:numPr>
        <w:spacing w:line="240" w:lineRule="auto"/>
        <w:contextualSpacing/>
        <w:rPr>
          <w:color w:val="6AA84F"/>
        </w:rPr>
      </w:pPr>
      <w:r>
        <w:rPr>
          <w:color w:val="6AA84F"/>
        </w:rPr>
        <w:t>State transfer of private data should be aligned with partitioning and encryption policies</w:t>
      </w:r>
    </w:p>
    <w:p w:rsidR="00EE738B" w:rsidRDefault="00EE738B">
      <w:pPr>
        <w:spacing w:line="240" w:lineRule="auto"/>
        <w:rPr>
          <w:color w:val="FF9900"/>
        </w:rPr>
      </w:pPr>
    </w:p>
    <w:p w:rsidR="00EE738B" w:rsidRDefault="00127699">
      <w:pPr>
        <w:numPr>
          <w:ilvl w:val="0"/>
          <w:numId w:val="14"/>
        </w:numPr>
        <w:spacing w:line="240" w:lineRule="auto"/>
        <w:contextualSpacing/>
        <w:rPr>
          <w:color w:val="6AA84F"/>
        </w:rPr>
      </w:pPr>
      <w:r>
        <w:rPr>
          <w:color w:val="6AA84F"/>
        </w:rPr>
        <w:t xml:space="preserve">Story: </w:t>
      </w:r>
      <w:r>
        <w:rPr>
          <w:b/>
          <w:color w:val="6AA84F"/>
        </w:rPr>
        <w:t>Maintain organizations partition, keep track on updates of partitioning participants</w:t>
      </w:r>
    </w:p>
    <w:p w:rsidR="00EE738B" w:rsidRDefault="00127699">
      <w:pPr>
        <w:pStyle w:val="Titre1"/>
      </w:pPr>
      <w:bookmarkStart w:id="380" w:name="_y4kkzb48hkqk" w:colFirst="0" w:colLast="0"/>
      <w:bookmarkEnd w:id="380"/>
      <w:r>
        <w:t>Appendix 2 - Staging</w:t>
      </w:r>
    </w:p>
    <w:p w:rsidR="00EE738B" w:rsidRDefault="00127699">
      <w:pPr>
        <w:pStyle w:val="Titre2"/>
      </w:pPr>
      <w:bookmarkStart w:id="381" w:name="_i40hda1d3ym7" w:colFirst="0" w:colLast="0"/>
      <w:bookmarkEnd w:id="381"/>
      <w:r>
        <w:t>Featur</w:t>
      </w:r>
      <w:r>
        <w:t>es in progress</w:t>
      </w:r>
    </w:p>
    <w:p w:rsidR="00EE738B" w:rsidRDefault="00127699">
      <w:pPr>
        <w:numPr>
          <w:ilvl w:val="0"/>
          <w:numId w:val="12"/>
        </w:numPr>
        <w:contextualSpacing/>
      </w:pPr>
      <w:r>
        <w:t>Core Side-db components and lifecycle</w:t>
      </w:r>
    </w:p>
    <w:p w:rsidR="00EE738B" w:rsidRDefault="00127699">
      <w:pPr>
        <w:numPr>
          <w:ilvl w:val="0"/>
          <w:numId w:val="12"/>
        </w:numPr>
        <w:contextualSpacing/>
      </w:pPr>
      <w:r>
        <w:t>Gossip</w:t>
      </w:r>
    </w:p>
    <w:p w:rsidR="00EE738B" w:rsidRDefault="00127699">
      <w:pPr>
        <w:numPr>
          <w:ilvl w:val="0"/>
          <w:numId w:val="12"/>
        </w:numPr>
        <w:contextualSpacing/>
      </w:pPr>
      <w:r>
        <w:t>Policies</w:t>
      </w:r>
    </w:p>
    <w:p w:rsidR="00EE738B" w:rsidRDefault="00127699">
      <w:pPr>
        <w:numPr>
          <w:ilvl w:val="0"/>
          <w:numId w:val="12"/>
        </w:numPr>
        <w:contextualSpacing/>
      </w:pPr>
      <w:r>
        <w:t>Purge from temp DB</w:t>
      </w:r>
    </w:p>
    <w:p w:rsidR="00EE738B" w:rsidRDefault="00127699">
      <w:pPr>
        <w:numPr>
          <w:ilvl w:val="0"/>
          <w:numId w:val="12"/>
        </w:numPr>
        <w:contextualSpacing/>
      </w:pPr>
      <w:r>
        <w:t>Purge from private state DB</w:t>
      </w:r>
    </w:p>
    <w:p w:rsidR="00EE738B" w:rsidRDefault="00127699">
      <w:pPr>
        <w:numPr>
          <w:ilvl w:val="0"/>
          <w:numId w:val="12"/>
        </w:numPr>
        <w:contextualSpacing/>
      </w:pPr>
      <w:r>
        <w:t>Collections</w:t>
      </w:r>
    </w:p>
    <w:p w:rsidR="00EE738B" w:rsidRDefault="00127699">
      <w:pPr>
        <w:numPr>
          <w:ilvl w:val="0"/>
          <w:numId w:val="12"/>
        </w:numPr>
        <w:contextualSpacing/>
      </w:pPr>
      <w:r>
        <w:t>Subchannels</w:t>
      </w:r>
    </w:p>
    <w:p w:rsidR="00EE738B" w:rsidRDefault="00127699">
      <w:pPr>
        <w:numPr>
          <w:ilvl w:val="0"/>
          <w:numId w:val="12"/>
        </w:numPr>
        <w:contextualSpacing/>
      </w:pPr>
      <w:r>
        <w:t>StateDB - CouchDB support</w:t>
      </w:r>
    </w:p>
    <w:p w:rsidR="00EE738B" w:rsidRDefault="00127699">
      <w:pPr>
        <w:numPr>
          <w:ilvl w:val="0"/>
          <w:numId w:val="12"/>
        </w:numPr>
        <w:contextualSpacing/>
      </w:pPr>
      <w:r>
        <w:t>Continue with missing data = true (no query/update support)</w:t>
      </w:r>
    </w:p>
    <w:p w:rsidR="00EE738B" w:rsidRDefault="00EE738B"/>
    <w:p w:rsidR="00EE738B" w:rsidRDefault="00127699">
      <w:pPr>
        <w:rPr>
          <w:i/>
        </w:rPr>
      </w:pPr>
      <w:r>
        <w:rPr>
          <w:i/>
        </w:rPr>
        <w:t>Note: Need to investigate further splitting Phase 1 into multiple phases to expedite an initial delivery.</w:t>
      </w:r>
    </w:p>
    <w:p w:rsidR="00EE738B" w:rsidRDefault="00127699">
      <w:pPr>
        <w:pStyle w:val="Titre2"/>
      </w:pPr>
      <w:bookmarkStart w:id="382" w:name="_8q8kog76pqjl" w:colFirst="0" w:colLast="0"/>
      <w:bookmarkEnd w:id="382"/>
      <w:r>
        <w:t>Future Features</w:t>
      </w:r>
    </w:p>
    <w:p w:rsidR="00EE738B" w:rsidRDefault="00127699">
      <w:r>
        <w:fldChar w:fldCharType="begin"/>
      </w:r>
      <w:r>
        <w:instrText xml:space="preserve"> HYPERLINK "https://jira.hyperledger.org/browse/FAB-5108" \h </w:instrText>
      </w:r>
      <w:r>
        <w:fldChar w:fldCharType="separate"/>
      </w:r>
      <w:r>
        <w:rPr>
          <w:color w:val="1155CC"/>
          <w:u w:val="single"/>
        </w:rPr>
        <w:t>https://jira.hyperledger.org/browse/FAB-5108</w:t>
      </w:r>
      <w:r>
        <w:rPr>
          <w:color w:val="1155CC"/>
          <w:u w:val="single"/>
        </w:rPr>
        <w:fldChar w:fldCharType="end"/>
      </w:r>
    </w:p>
    <w:p w:rsidR="00EE738B" w:rsidRDefault="00EE738B"/>
    <w:p w:rsidR="00EE738B" w:rsidRDefault="00127699">
      <w:pPr>
        <w:numPr>
          <w:ilvl w:val="0"/>
          <w:numId w:val="32"/>
        </w:numPr>
        <w:contextualSpacing/>
      </w:pPr>
      <w:r>
        <w:t>StateDB - LevelDB suppor</w:t>
      </w:r>
      <w:r>
        <w:t>t</w:t>
      </w:r>
    </w:p>
    <w:p w:rsidR="00EE738B" w:rsidRDefault="00127699">
      <w:pPr>
        <w:numPr>
          <w:ilvl w:val="0"/>
          <w:numId w:val="32"/>
        </w:numPr>
        <w:contextualSpacing/>
      </w:pPr>
      <w:r>
        <w:t>HistoryDB</w:t>
      </w:r>
    </w:p>
    <w:p w:rsidR="00EE738B" w:rsidRDefault="00127699">
      <w:pPr>
        <w:numPr>
          <w:ilvl w:val="0"/>
          <w:numId w:val="32"/>
        </w:numPr>
        <w:contextualSpacing/>
      </w:pPr>
      <w:r>
        <w:t>Attempt to self-heal missing private state db entries post-commit</w:t>
      </w:r>
    </w:p>
    <w:p w:rsidR="00EE738B" w:rsidRDefault="00127699">
      <w:pPr>
        <w:numPr>
          <w:ilvl w:val="0"/>
          <w:numId w:val="32"/>
        </w:numPr>
        <w:contextualSpacing/>
      </w:pPr>
      <w:r>
        <w:t>Strong delete (purge a piece of private data without waiting for BTL purge job)</w:t>
      </w:r>
    </w:p>
    <w:p w:rsidR="00EE738B" w:rsidRDefault="00127699">
      <w:pPr>
        <w:numPr>
          <w:ilvl w:val="0"/>
          <w:numId w:val="32"/>
        </w:numPr>
        <w:contextualSpacing/>
      </w:pPr>
      <w:r>
        <w:t>Partition:org mapping changes</w:t>
      </w:r>
    </w:p>
    <w:p w:rsidR="00EE738B" w:rsidRDefault="00127699">
      <w:pPr>
        <w:numPr>
          <w:ilvl w:val="0"/>
          <w:numId w:val="32"/>
        </w:numPr>
        <w:contextualSpacing/>
      </w:pPr>
      <w:r>
        <w:t>Full subchannels support (e.g. gossip layer participation in partiti</w:t>
      </w:r>
      <w:r>
        <w:t>oning)</w:t>
      </w:r>
    </w:p>
    <w:p w:rsidR="00EE738B" w:rsidRDefault="00127699">
      <w:pPr>
        <w:numPr>
          <w:ilvl w:val="0"/>
          <w:numId w:val="32"/>
        </w:numPr>
        <w:contextualSpacing/>
      </w:pPr>
      <w:r>
        <w:t>Continue with missing data = false (query/update support, but no phantom checks possible when there is partitioning).</w:t>
      </w:r>
    </w:p>
    <w:p w:rsidR="00EE738B" w:rsidRDefault="00127699">
      <w:pPr>
        <w:numPr>
          <w:ilvl w:val="0"/>
          <w:numId w:val="32"/>
        </w:numPr>
        <w:contextualSpacing/>
      </w:pPr>
      <w:r>
        <w:t>Salt handling within Fabric</w:t>
      </w:r>
    </w:p>
    <w:p w:rsidR="00EE738B" w:rsidRDefault="00EE738B"/>
    <w:p w:rsidR="00EE738B" w:rsidRDefault="00EE738B"/>
    <w:p w:rsidR="00EE738B" w:rsidRDefault="00EE738B"/>
    <w:p w:rsidR="00EE738B" w:rsidRDefault="00127699">
      <w:r>
        <w:br w:type="page"/>
      </w:r>
    </w:p>
    <w:p w:rsidR="00EE738B" w:rsidRDefault="00127699">
      <w:pPr>
        <w:pStyle w:val="Titre2"/>
      </w:pPr>
      <w:bookmarkStart w:id="383" w:name="_dnpafcnqrupa" w:colFirst="0" w:colLast="0"/>
      <w:bookmarkEnd w:id="383"/>
      <w:r>
        <w:t>Jira breakdown for Side DB - 1151 (supersedes bullets above)</w:t>
      </w:r>
    </w:p>
    <w:p w:rsidR="00EE738B" w:rsidRDefault="00EE738B">
      <w:pPr>
        <w:rPr>
          <w:b/>
        </w:rPr>
      </w:pPr>
    </w:p>
    <w:p w:rsidR="00EE738B" w:rsidRDefault="00127699">
      <w:pPr>
        <w:rPr>
          <w:b/>
          <w:sz w:val="20"/>
          <w:szCs w:val="20"/>
        </w:rPr>
      </w:pPr>
      <w:r>
        <w:rPr>
          <w:b/>
          <w:sz w:val="20"/>
          <w:szCs w:val="20"/>
        </w:rPr>
        <w:t>Phase 1 (mid-August) - Restrict private data from transactions/orderer. Assume all peers have access to all private data. Application must get endorsement from all peers.</w:t>
      </w:r>
    </w:p>
    <w:p w:rsidR="00EE738B" w:rsidRDefault="00127699">
      <w:pPr>
        <w:numPr>
          <w:ilvl w:val="0"/>
          <w:numId w:val="19"/>
        </w:numPr>
        <w:contextualSpacing/>
        <w:rPr>
          <w:sz w:val="20"/>
          <w:szCs w:val="20"/>
        </w:rPr>
      </w:pPr>
      <w:r>
        <w:rPr>
          <w:sz w:val="20"/>
          <w:szCs w:val="20"/>
        </w:rPr>
        <w:t>FAB-5079     P1 - Ledger support for private data collections/partitions (simulate, v</w:t>
      </w:r>
      <w:r>
        <w:rPr>
          <w:sz w:val="20"/>
          <w:szCs w:val="20"/>
        </w:rPr>
        <w:t xml:space="preserve">alidate, commit), restrict private data from transaction/orderering     </w:t>
      </w:r>
    </w:p>
    <w:p w:rsidR="00EE738B" w:rsidRDefault="00127699">
      <w:pPr>
        <w:numPr>
          <w:ilvl w:val="0"/>
          <w:numId w:val="19"/>
        </w:numPr>
        <w:contextualSpacing/>
        <w:rPr>
          <w:sz w:val="20"/>
          <w:szCs w:val="20"/>
        </w:rPr>
      </w:pPr>
      <w:r>
        <w:rPr>
          <w:sz w:val="20"/>
          <w:szCs w:val="20"/>
        </w:rPr>
        <w:t>FAB-5080     P1 - Chaincode API support for private data partitions</w:t>
      </w:r>
    </w:p>
    <w:p w:rsidR="00EE738B" w:rsidRDefault="00127699">
      <w:pPr>
        <w:numPr>
          <w:ilvl w:val="0"/>
          <w:numId w:val="19"/>
        </w:numPr>
        <w:contextualSpacing/>
        <w:rPr>
          <w:sz w:val="20"/>
          <w:szCs w:val="20"/>
        </w:rPr>
      </w:pPr>
      <w:r>
        <w:rPr>
          <w:sz w:val="20"/>
          <w:szCs w:val="20"/>
        </w:rPr>
        <w:t>FAB-5081     P1 - State transfer of blocks to include associated private data</w:t>
      </w:r>
    </w:p>
    <w:p w:rsidR="00EE738B" w:rsidRDefault="00EE738B">
      <w:pPr>
        <w:rPr>
          <w:sz w:val="20"/>
          <w:szCs w:val="20"/>
        </w:rPr>
      </w:pPr>
    </w:p>
    <w:p w:rsidR="00EE738B" w:rsidRDefault="00127699">
      <w:pPr>
        <w:rPr>
          <w:b/>
          <w:sz w:val="20"/>
          <w:szCs w:val="20"/>
        </w:rPr>
      </w:pPr>
      <w:r>
        <w:rPr>
          <w:b/>
          <w:sz w:val="20"/>
          <w:szCs w:val="20"/>
        </w:rPr>
        <w:t>Phase 2 (mid-September) - Map privat</w:t>
      </w:r>
      <w:r>
        <w:rPr>
          <w:b/>
          <w:sz w:val="20"/>
          <w:szCs w:val="20"/>
        </w:rPr>
        <w:t>e data partitions to organizations. Gossip dissemination to authorized organization's peers. Application gets endorsement from any subset of peers that have access to the private data.</w:t>
      </w:r>
    </w:p>
    <w:p w:rsidR="00EE738B" w:rsidRDefault="00127699">
      <w:pPr>
        <w:numPr>
          <w:ilvl w:val="0"/>
          <w:numId w:val="2"/>
        </w:numPr>
        <w:contextualSpacing/>
        <w:rPr>
          <w:sz w:val="20"/>
          <w:szCs w:val="20"/>
        </w:rPr>
      </w:pPr>
      <w:r>
        <w:rPr>
          <w:sz w:val="20"/>
          <w:szCs w:val="20"/>
        </w:rPr>
        <w:t>FAB-5082     P2 - Collection ACL - Chaincode policy to map private data</w:t>
      </w:r>
      <w:r>
        <w:rPr>
          <w:sz w:val="20"/>
          <w:szCs w:val="20"/>
        </w:rPr>
        <w:t xml:space="preserve"> collections/partitions to authorized organizations</w:t>
      </w:r>
    </w:p>
    <w:p w:rsidR="00EE738B" w:rsidRDefault="00127699">
      <w:pPr>
        <w:numPr>
          <w:ilvl w:val="0"/>
          <w:numId w:val="2"/>
        </w:numPr>
        <w:contextualSpacing/>
        <w:rPr>
          <w:sz w:val="20"/>
          <w:szCs w:val="20"/>
        </w:rPr>
      </w:pPr>
      <w:r>
        <w:rPr>
          <w:sz w:val="20"/>
          <w:szCs w:val="20"/>
        </w:rPr>
        <w:t>FAB-5084     P2 - Gossip (push) dissemination of private data at endorsement time, to organizations/peers authorized to receive the private data</w:t>
      </w:r>
    </w:p>
    <w:p w:rsidR="00EE738B" w:rsidRDefault="00127699">
      <w:pPr>
        <w:numPr>
          <w:ilvl w:val="0"/>
          <w:numId w:val="2"/>
        </w:numPr>
        <w:contextualSpacing/>
        <w:rPr>
          <w:sz w:val="20"/>
          <w:szCs w:val="20"/>
        </w:rPr>
      </w:pPr>
      <w:r>
        <w:rPr>
          <w:sz w:val="20"/>
          <w:szCs w:val="20"/>
        </w:rPr>
        <w:t>FAB-5088     P3 - Gossip (pull) request for private data at</w:t>
      </w:r>
      <w:r>
        <w:rPr>
          <w:sz w:val="20"/>
          <w:szCs w:val="20"/>
        </w:rPr>
        <w:t xml:space="preserve"> validation time, to provide private data if it is not yet available on peer upon validation</w:t>
      </w:r>
    </w:p>
    <w:p w:rsidR="00EE738B" w:rsidRDefault="00127699">
      <w:pPr>
        <w:numPr>
          <w:ilvl w:val="0"/>
          <w:numId w:val="2"/>
        </w:numPr>
        <w:contextualSpacing/>
        <w:rPr>
          <w:sz w:val="20"/>
          <w:szCs w:val="20"/>
        </w:rPr>
      </w:pPr>
      <w:r>
        <w:rPr>
          <w:sz w:val="20"/>
          <w:szCs w:val="20"/>
        </w:rPr>
        <w:t>FAB-5085     P2 - Endorsement fulfillment of private data policies (return error if chaincode attempts to access private data that peer's organization is not autho</w:t>
      </w:r>
      <w:r>
        <w:rPr>
          <w:sz w:val="20"/>
          <w:szCs w:val="20"/>
        </w:rPr>
        <w:t>rized to</w:t>
      </w:r>
    </w:p>
    <w:p w:rsidR="00EE738B" w:rsidRDefault="00127699">
      <w:pPr>
        <w:numPr>
          <w:ilvl w:val="0"/>
          <w:numId w:val="2"/>
        </w:numPr>
        <w:contextualSpacing/>
        <w:rPr>
          <w:sz w:val="20"/>
          <w:szCs w:val="20"/>
        </w:rPr>
      </w:pPr>
      <w:r>
        <w:rPr>
          <w:sz w:val="20"/>
          <w:szCs w:val="20"/>
        </w:rPr>
        <w:t>FAB-5086     P2 - Ledger toleration for missing private data (e.g. check for missing data at endorsement time)</w:t>
      </w:r>
    </w:p>
    <w:p w:rsidR="00EE738B" w:rsidRDefault="00EE738B">
      <w:pPr>
        <w:rPr>
          <w:sz w:val="20"/>
          <w:szCs w:val="20"/>
        </w:rPr>
      </w:pPr>
    </w:p>
    <w:p w:rsidR="00EE738B" w:rsidRDefault="00127699">
      <w:pPr>
        <w:rPr>
          <w:b/>
          <w:sz w:val="20"/>
          <w:szCs w:val="20"/>
        </w:rPr>
      </w:pPr>
      <w:r>
        <w:rPr>
          <w:b/>
          <w:sz w:val="20"/>
          <w:szCs w:val="20"/>
        </w:rPr>
        <w:t>Phase 3 (October) - Additional resiliency; purge of private data</w:t>
      </w:r>
    </w:p>
    <w:p w:rsidR="00EE738B" w:rsidRDefault="00127699">
      <w:pPr>
        <w:numPr>
          <w:ilvl w:val="0"/>
          <w:numId w:val="37"/>
        </w:numPr>
        <w:contextualSpacing/>
        <w:rPr>
          <w:sz w:val="20"/>
          <w:szCs w:val="20"/>
        </w:rPr>
      </w:pPr>
      <w:r>
        <w:rPr>
          <w:sz w:val="20"/>
          <w:szCs w:val="20"/>
        </w:rPr>
        <w:t>FAB-5083     P3 - Chaincode policy to specify minimum number of (inter</w:t>
      </w:r>
      <w:r>
        <w:rPr>
          <w:sz w:val="20"/>
          <w:szCs w:val="20"/>
        </w:rPr>
        <w:t>nal/external) peers private data must be disseminated to (including enforcement)</w:t>
      </w:r>
    </w:p>
    <w:p w:rsidR="00EE738B" w:rsidRDefault="00127699">
      <w:pPr>
        <w:numPr>
          <w:ilvl w:val="0"/>
          <w:numId w:val="37"/>
        </w:numPr>
        <w:contextualSpacing/>
        <w:rPr>
          <w:sz w:val="20"/>
          <w:szCs w:val="20"/>
        </w:rPr>
      </w:pPr>
      <w:r>
        <w:rPr>
          <w:sz w:val="20"/>
          <w:szCs w:val="20"/>
        </w:rPr>
        <w:t>FAB-5089     P3 - Chaincode retention policy for transient private data (block-to-live policy)</w:t>
      </w:r>
    </w:p>
    <w:p w:rsidR="00EE738B" w:rsidRDefault="00127699">
      <w:pPr>
        <w:numPr>
          <w:ilvl w:val="0"/>
          <w:numId w:val="37"/>
        </w:numPr>
        <w:contextualSpacing/>
        <w:rPr>
          <w:sz w:val="20"/>
          <w:szCs w:val="20"/>
        </w:rPr>
      </w:pPr>
      <w:r>
        <w:rPr>
          <w:sz w:val="20"/>
          <w:szCs w:val="20"/>
        </w:rPr>
        <w:t>FAB-5090     P3 - Chaincode retention policy for private state data (block-to-li</w:t>
      </w:r>
      <w:r>
        <w:rPr>
          <w:sz w:val="20"/>
          <w:szCs w:val="20"/>
        </w:rPr>
        <w:t>ve policy)</w:t>
      </w:r>
    </w:p>
    <w:p w:rsidR="00EE738B" w:rsidRDefault="00127699">
      <w:pPr>
        <w:numPr>
          <w:ilvl w:val="0"/>
          <w:numId w:val="37"/>
        </w:numPr>
        <w:contextualSpacing/>
        <w:rPr>
          <w:sz w:val="20"/>
          <w:szCs w:val="20"/>
        </w:rPr>
      </w:pPr>
      <w:r>
        <w:rPr>
          <w:sz w:val="20"/>
          <w:szCs w:val="20"/>
        </w:rPr>
        <w:t>FAB-5091     P3 - Ledger purge from private transient db based on block-to-live (BTL) policy</w:t>
      </w:r>
    </w:p>
    <w:p w:rsidR="00EE738B" w:rsidRDefault="00127699">
      <w:pPr>
        <w:numPr>
          <w:ilvl w:val="0"/>
          <w:numId w:val="37"/>
        </w:numPr>
        <w:contextualSpacing/>
        <w:rPr>
          <w:sz w:val="20"/>
          <w:szCs w:val="20"/>
        </w:rPr>
      </w:pPr>
      <w:r>
        <w:rPr>
          <w:sz w:val="20"/>
          <w:szCs w:val="20"/>
        </w:rPr>
        <w:t>FAB-5092     P3 - Ledger purge from private state db and write set storage based on block-to-live (BTL) policy</w:t>
      </w:r>
    </w:p>
    <w:p w:rsidR="00EE738B" w:rsidRDefault="00127699">
      <w:pPr>
        <w:numPr>
          <w:ilvl w:val="0"/>
          <w:numId w:val="37"/>
        </w:numPr>
        <w:contextualSpacing/>
        <w:rPr>
          <w:sz w:val="20"/>
          <w:szCs w:val="20"/>
        </w:rPr>
      </w:pPr>
      <w:r>
        <w:rPr>
          <w:sz w:val="20"/>
          <w:szCs w:val="20"/>
        </w:rPr>
        <w:t>Coordinator support for missing private data (commit with missing private data after configurable amount of time if private data cannot be gossip pulled)</w:t>
      </w:r>
    </w:p>
    <w:p w:rsidR="00EE738B" w:rsidRDefault="00127699">
      <w:pPr>
        <w:numPr>
          <w:ilvl w:val="0"/>
          <w:numId w:val="37"/>
        </w:numPr>
        <w:contextualSpacing/>
        <w:rPr>
          <w:sz w:val="20"/>
          <w:szCs w:val="20"/>
        </w:rPr>
      </w:pPr>
      <w:r>
        <w:rPr>
          <w:sz w:val="20"/>
          <w:szCs w:val="20"/>
        </w:rPr>
        <w:t>Any additional discoveries that are must-do for a MVP delivery of private data.</w:t>
      </w:r>
    </w:p>
    <w:p w:rsidR="00EE738B" w:rsidRDefault="00EE738B">
      <w:pPr>
        <w:rPr>
          <w:sz w:val="20"/>
          <w:szCs w:val="20"/>
        </w:rPr>
      </w:pPr>
    </w:p>
    <w:p w:rsidR="00EE738B" w:rsidRDefault="00127699">
      <w:pPr>
        <w:rPr>
          <w:b/>
          <w:sz w:val="20"/>
          <w:szCs w:val="20"/>
        </w:rPr>
      </w:pPr>
      <w:r>
        <w:rPr>
          <w:b/>
          <w:sz w:val="20"/>
          <w:szCs w:val="20"/>
        </w:rPr>
        <w:t>Future Items - FAB-51</w:t>
      </w:r>
      <w:r>
        <w:rPr>
          <w:b/>
          <w:sz w:val="20"/>
          <w:szCs w:val="20"/>
        </w:rPr>
        <w:t>08 (not currently in plan)</w:t>
      </w:r>
    </w:p>
    <w:p w:rsidR="00EE738B" w:rsidRDefault="00127699">
      <w:pPr>
        <w:numPr>
          <w:ilvl w:val="0"/>
          <w:numId w:val="6"/>
        </w:numPr>
        <w:contextualSpacing/>
        <w:rPr>
          <w:sz w:val="20"/>
          <w:szCs w:val="20"/>
        </w:rPr>
      </w:pPr>
      <w:r>
        <w:fldChar w:fldCharType="begin"/>
      </w:r>
      <w:r>
        <w:instrText xml:space="preserve"> HYPERLINK "https://jira.hyperledger.org/browse/FAB-5096" \h </w:instrText>
      </w:r>
      <w:r>
        <w:fldChar w:fldCharType="separate"/>
      </w:r>
      <w:r>
        <w:rPr>
          <w:color w:val="1155CC"/>
          <w:sz w:val="20"/>
          <w:szCs w:val="20"/>
          <w:u w:val="single"/>
        </w:rPr>
        <w:t>FAB-5096</w:t>
      </w:r>
      <w:r>
        <w:rPr>
          <w:color w:val="1155CC"/>
          <w:sz w:val="20"/>
          <w:szCs w:val="20"/>
          <w:u w:val="single"/>
        </w:rPr>
        <w:fldChar w:fldCharType="end"/>
      </w:r>
      <w:r>
        <w:rPr>
          <w:sz w:val="20"/>
          <w:szCs w:val="20"/>
        </w:rPr>
        <w:t xml:space="preserve"> Support changes to private data collection:organization mapping (likely move P3)</w:t>
      </w:r>
    </w:p>
    <w:p w:rsidR="00EE738B" w:rsidRDefault="00127699">
      <w:pPr>
        <w:numPr>
          <w:ilvl w:val="0"/>
          <w:numId w:val="6"/>
        </w:numPr>
        <w:contextualSpacing/>
        <w:rPr>
          <w:sz w:val="20"/>
          <w:szCs w:val="20"/>
        </w:rPr>
      </w:pPr>
      <w:r>
        <w:fldChar w:fldCharType="begin"/>
      </w:r>
      <w:r>
        <w:instrText xml:space="preserve"> HYPERLINK "https://jira.hyperledger.org/browse/FAB-5093" \h </w:instrText>
      </w:r>
      <w:r>
        <w:fldChar w:fldCharType="separate"/>
      </w:r>
      <w:r>
        <w:rPr>
          <w:color w:val="1155CC"/>
          <w:sz w:val="20"/>
          <w:szCs w:val="20"/>
          <w:u w:val="single"/>
        </w:rPr>
        <w:t>FAB-5093</w:t>
      </w:r>
      <w:r>
        <w:rPr>
          <w:color w:val="1155CC"/>
          <w:sz w:val="20"/>
          <w:szCs w:val="20"/>
          <w:u w:val="single"/>
        </w:rPr>
        <w:fldChar w:fldCharType="end"/>
      </w:r>
      <w:r>
        <w:rPr>
          <w:sz w:val="20"/>
          <w:szCs w:val="20"/>
        </w:rPr>
        <w:t xml:space="preserve"> Re</w:t>
      </w:r>
      <w:r>
        <w:rPr>
          <w:sz w:val="20"/>
          <w:szCs w:val="20"/>
        </w:rPr>
        <w:t xml:space="preserve">concile missing private data on peers that are authorized to have it </w:t>
      </w:r>
    </w:p>
    <w:p w:rsidR="00EE738B" w:rsidRDefault="00127699">
      <w:pPr>
        <w:numPr>
          <w:ilvl w:val="0"/>
          <w:numId w:val="6"/>
        </w:numPr>
        <w:contextualSpacing/>
        <w:rPr>
          <w:sz w:val="20"/>
          <w:szCs w:val="20"/>
        </w:rPr>
      </w:pPr>
      <w:r>
        <w:fldChar w:fldCharType="begin"/>
      </w:r>
      <w:r>
        <w:instrText xml:space="preserve"> HYPERLINK "https://jira.hyperledger.org/browse/FAB-5094" \h </w:instrText>
      </w:r>
      <w:r>
        <w:fldChar w:fldCharType="separate"/>
      </w:r>
      <w:r>
        <w:rPr>
          <w:color w:val="1155CC"/>
          <w:sz w:val="20"/>
          <w:szCs w:val="20"/>
          <w:u w:val="single"/>
        </w:rPr>
        <w:t>FAB-5094</w:t>
      </w:r>
      <w:r>
        <w:rPr>
          <w:color w:val="1155CC"/>
          <w:sz w:val="20"/>
          <w:szCs w:val="20"/>
          <w:u w:val="single"/>
        </w:rPr>
        <w:fldChar w:fldCharType="end"/>
      </w:r>
      <w:r>
        <w:rPr>
          <w:sz w:val="20"/>
          <w:szCs w:val="20"/>
        </w:rPr>
        <w:t xml:space="preserve"> Ledger capture history of private data </w:t>
      </w:r>
    </w:p>
    <w:p w:rsidR="00EE738B" w:rsidRDefault="00127699">
      <w:pPr>
        <w:numPr>
          <w:ilvl w:val="0"/>
          <w:numId w:val="6"/>
        </w:numPr>
        <w:contextualSpacing/>
        <w:rPr>
          <w:sz w:val="20"/>
          <w:szCs w:val="20"/>
        </w:rPr>
      </w:pPr>
      <w:r>
        <w:fldChar w:fldCharType="begin"/>
      </w:r>
      <w:r>
        <w:instrText xml:space="preserve"> HYPERLINK "https://jira.hyperledger.org/browse/FAB-5097" \h </w:instrText>
      </w:r>
      <w:r>
        <w:fldChar w:fldCharType="separate"/>
      </w:r>
      <w:r>
        <w:rPr>
          <w:color w:val="1155CC"/>
          <w:sz w:val="20"/>
          <w:szCs w:val="20"/>
          <w:u w:val="single"/>
        </w:rPr>
        <w:t>FAB-5097</w:t>
      </w:r>
      <w:r>
        <w:rPr>
          <w:color w:val="1155CC"/>
          <w:sz w:val="20"/>
          <w:szCs w:val="20"/>
          <w:u w:val="single"/>
        </w:rPr>
        <w:fldChar w:fldCharType="end"/>
      </w:r>
      <w:r>
        <w:rPr>
          <w:sz w:val="20"/>
          <w:szCs w:val="20"/>
        </w:rPr>
        <w:t xml:space="preserve"> </w:t>
      </w:r>
      <w:r>
        <w:rPr>
          <w:sz w:val="20"/>
          <w:szCs w:val="20"/>
        </w:rPr>
        <w:t xml:space="preserve">Strong delete of private data prior to block-to-live policy </w:t>
      </w:r>
    </w:p>
    <w:p w:rsidR="00EE738B" w:rsidRDefault="00127699">
      <w:pPr>
        <w:numPr>
          <w:ilvl w:val="0"/>
          <w:numId w:val="6"/>
        </w:numPr>
        <w:contextualSpacing/>
        <w:rPr>
          <w:sz w:val="20"/>
          <w:szCs w:val="20"/>
        </w:rPr>
      </w:pPr>
      <w:r>
        <w:fldChar w:fldCharType="begin"/>
      </w:r>
      <w:r>
        <w:instrText xml:space="preserve"> HYPERLINK "https://jira.hyperledger.org/browse/FAB-5098" \h </w:instrText>
      </w:r>
      <w:r>
        <w:fldChar w:fldCharType="separate"/>
      </w:r>
      <w:r>
        <w:rPr>
          <w:color w:val="1155CC"/>
          <w:sz w:val="20"/>
          <w:szCs w:val="20"/>
          <w:u w:val="single"/>
        </w:rPr>
        <w:t>FAB-5098</w:t>
      </w:r>
      <w:r>
        <w:rPr>
          <w:color w:val="1155CC"/>
          <w:sz w:val="20"/>
          <w:szCs w:val="20"/>
          <w:u w:val="single"/>
        </w:rPr>
        <w:fldChar w:fldCharType="end"/>
      </w:r>
      <w:r>
        <w:rPr>
          <w:sz w:val="20"/>
          <w:szCs w:val="20"/>
        </w:rPr>
        <w:t xml:space="preserve"> Add chaincode policy to halt rather than proceed with missing private data </w:t>
      </w:r>
    </w:p>
    <w:p w:rsidR="00EE738B" w:rsidRDefault="00127699">
      <w:pPr>
        <w:numPr>
          <w:ilvl w:val="0"/>
          <w:numId w:val="6"/>
        </w:numPr>
        <w:contextualSpacing/>
        <w:rPr>
          <w:sz w:val="20"/>
          <w:szCs w:val="20"/>
        </w:rPr>
      </w:pPr>
      <w:r>
        <w:fldChar w:fldCharType="begin"/>
      </w:r>
      <w:r>
        <w:instrText xml:space="preserve"> HYPERLINK "https://jira.hyperledger.org/browse/FAB-5099" \h </w:instrText>
      </w:r>
      <w:r>
        <w:fldChar w:fldCharType="separate"/>
      </w:r>
      <w:r>
        <w:rPr>
          <w:color w:val="1155CC"/>
          <w:sz w:val="20"/>
          <w:szCs w:val="20"/>
          <w:u w:val="single"/>
        </w:rPr>
        <w:t>FAB-5099</w:t>
      </w:r>
      <w:r>
        <w:rPr>
          <w:color w:val="1155CC"/>
          <w:sz w:val="20"/>
          <w:szCs w:val="20"/>
          <w:u w:val="single"/>
        </w:rPr>
        <w:fldChar w:fldCharType="end"/>
      </w:r>
      <w:r>
        <w:rPr>
          <w:sz w:val="20"/>
          <w:szCs w:val="20"/>
        </w:rPr>
        <w:t xml:space="preserve"> Add chaincode policy to allow non-key queries in transactions, even if phantom validation cannot be performed due to private data not available (no access or missing) </w:t>
      </w:r>
    </w:p>
    <w:p w:rsidR="00EE738B" w:rsidRDefault="00127699">
      <w:pPr>
        <w:numPr>
          <w:ilvl w:val="0"/>
          <w:numId w:val="6"/>
        </w:numPr>
        <w:contextualSpacing/>
        <w:rPr>
          <w:sz w:val="20"/>
          <w:szCs w:val="20"/>
        </w:rPr>
      </w:pPr>
      <w:r>
        <w:fldChar w:fldCharType="begin"/>
      </w:r>
      <w:r>
        <w:instrText xml:space="preserve"> HYPERLINK "htt</w:instrText>
      </w:r>
      <w:r>
        <w:instrText xml:space="preserve">ps://jira.hyperledger.org/browse/FAB-5101" \h </w:instrText>
      </w:r>
      <w:r>
        <w:fldChar w:fldCharType="separate"/>
      </w:r>
      <w:r>
        <w:rPr>
          <w:color w:val="1155CC"/>
          <w:sz w:val="20"/>
          <w:szCs w:val="20"/>
          <w:u w:val="single"/>
        </w:rPr>
        <w:t>FAB-5101</w:t>
      </w:r>
      <w:r>
        <w:rPr>
          <w:color w:val="1155CC"/>
          <w:sz w:val="20"/>
          <w:szCs w:val="20"/>
          <w:u w:val="single"/>
        </w:rPr>
        <w:fldChar w:fldCharType="end"/>
      </w:r>
      <w:r>
        <w:rPr>
          <w:sz w:val="20"/>
          <w:szCs w:val="20"/>
        </w:rPr>
        <w:t xml:space="preserve"> Add salt to private data key/value hashes </w:t>
      </w:r>
    </w:p>
    <w:p w:rsidR="00EE738B" w:rsidRDefault="00127699">
      <w:pPr>
        <w:numPr>
          <w:ilvl w:val="0"/>
          <w:numId w:val="6"/>
        </w:numPr>
        <w:contextualSpacing/>
        <w:rPr>
          <w:sz w:val="20"/>
          <w:szCs w:val="20"/>
        </w:rPr>
      </w:pPr>
      <w:r>
        <w:rPr>
          <w:sz w:val="20"/>
          <w:szCs w:val="20"/>
        </w:rPr>
        <w:t>Ad hoc collection creation (e.g. collection per key use case)</w:t>
      </w:r>
    </w:p>
    <w:sectPr w:rsidR="00EE738B">
      <w:headerReference w:type="default" r:id="rId16"/>
      <w:pgSz w:w="11906" w:h="16838"/>
      <w:pgMar w:top="1440" w:right="1440" w:bottom="1440" w:left="1440" w:header="0" w:footer="720" w:gutter="0"/>
      <w:pgNumType w:start="1"/>
      <w:cols w:space="720"/>
      <w:sectPrChange w:id="384" w:author="Anonymous" w:date="2017-09-21T10:31:00Z">
        <w:sectPr w:rsidR="00EE738B">
          <w:pgSz w:w="12240" w:h="15840"/>
          <w:pgMar w:top="1440" w:right="1440" w:bottom="1440" w:left="1440" w:header="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ngelo De Caro" w:date="2017-08-07T02:11:00Z" w:initials="">
    <w:p w:rsidR="00EE738B" w:rsidRDefault="00127699">
      <w:pPr>
        <w:widowControl w:val="0"/>
        <w:spacing w:line="240" w:lineRule="auto"/>
      </w:pPr>
      <w:r>
        <w:t>Would it be possible to give a few simple use-cases?</w:t>
      </w:r>
    </w:p>
  </w:comment>
  <w:comment w:id="3" w:author="Elli Androulaki" w:date="2017-06-28T09:05:00Z" w:initials="">
    <w:p w:rsidR="00EE738B" w:rsidRDefault="00127699">
      <w:pPr>
        <w:widowControl w:val="0"/>
        <w:spacing w:line="240" w:lineRule="auto"/>
      </w:pPr>
      <w:r>
        <w:t>So read policy for that data would be Channel.Application.Readers, correct?</w:t>
      </w:r>
    </w:p>
  </w:comment>
  <w:comment w:id="4" w:author="Elli Androulaki" w:date="2017-08-07T18:02:00Z" w:initials="">
    <w:p w:rsidR="00EE738B" w:rsidRDefault="00127699">
      <w:pPr>
        <w:widowControl w:val="0"/>
        <w:spacing w:line="240" w:lineRule="auto"/>
      </w:pPr>
      <w:r>
        <w:t>Private value is to be changed but also its representation to the ledger. Perhaps one needs to emphasize this here.</w:t>
      </w:r>
    </w:p>
  </w:comment>
  <w:comment w:id="8" w:author="Baohua Yang" w:date="2017-07-20T01:52:00Z" w:initials="">
    <w:p w:rsidR="00EE738B" w:rsidRDefault="00127699">
      <w:pPr>
        <w:widowControl w:val="0"/>
        <w:spacing w:line="240" w:lineRule="auto"/>
      </w:pPr>
      <w:r>
        <w:t>Would add some typical scenarios to help understand the targets.</w:t>
      </w:r>
    </w:p>
  </w:comment>
  <w:comment w:id="10" w:author="Angelo De Caro" w:date="2017-08-07T02:15:00Z" w:initials="">
    <w:p w:rsidR="00EE738B" w:rsidRDefault="00127699">
      <w:pPr>
        <w:widowControl w:val="0"/>
        <w:spacing w:line="240" w:lineRule="auto"/>
      </w:pPr>
      <w:r>
        <w:t>Why org0 and org1 don't create a channel among them? Is there a requirement that sometime they will share/transfer some asset to entity in org2?</w:t>
      </w:r>
    </w:p>
  </w:comment>
  <w:comment w:id="17" w:author="Angelo De Caro" w:date="2017-08-07T02:16:00Z" w:initials="">
    <w:p w:rsidR="00EE738B" w:rsidRDefault="00127699">
      <w:pPr>
        <w:widowControl w:val="0"/>
        <w:spacing w:line="240" w:lineRule="auto"/>
      </w:pPr>
      <w:r>
        <w:t>Is this scenario not considered anymore?</w:t>
      </w:r>
    </w:p>
  </w:comment>
  <w:comment w:id="19" w:author="Tong Li" w:date="2017-08-17T17:45:00Z" w:initials="">
    <w:p w:rsidR="00EE738B" w:rsidRDefault="00127699">
      <w:pPr>
        <w:widowControl w:val="0"/>
        <w:spacing w:line="240" w:lineRule="auto"/>
      </w:pPr>
      <w:r>
        <w:t>Real data vs metadata ? should the term real data to be defined?</w:t>
      </w:r>
    </w:p>
  </w:comment>
  <w:comment w:id="21" w:author="Elli Androulaki" w:date="2017-08-07T18:02:00Z" w:initials="">
    <w:p w:rsidR="00EE738B" w:rsidRDefault="00127699">
      <w:pPr>
        <w:widowControl w:val="0"/>
        <w:spacing w:line="240" w:lineRule="auto"/>
      </w:pPr>
      <w:r>
        <w:t>This refers to deleted data or to non-deleted ones/authorized pee</w:t>
      </w:r>
      <w:r>
        <w:t>rs' sync.</w:t>
      </w:r>
    </w:p>
  </w:comment>
  <w:comment w:id="22" w:author="Angelo De Caro" w:date="2017-08-07T02:17:00Z" w:initials="">
    <w:p w:rsidR="00EE738B" w:rsidRDefault="00127699">
      <w:pPr>
        <w:widowControl w:val="0"/>
        <w:spacing w:line="240" w:lineRule="auto"/>
      </w:pPr>
      <w:r>
        <w:t>are collections per chaincode?</w:t>
      </w:r>
    </w:p>
  </w:comment>
  <w:comment w:id="23" w:author="Baohua Yang" w:date="2017-07-20T01:53:00Z" w:initials="">
    <w:p w:rsidR="00EE738B" w:rsidRDefault="00127699">
      <w:pPr>
        <w:widowControl w:val="0"/>
        <w:spacing w:line="240" w:lineRule="auto"/>
      </w:pPr>
      <w:r>
        <w:t>Use different color, too, and for the f</w:t>
      </w:r>
      <w:r>
        <w:t>ollowing.</w:t>
      </w:r>
    </w:p>
  </w:comment>
  <w:comment w:id="24" w:author="281165273grape" w:date="2017-08-03T04:57:00Z" w:initials="">
    <w:p w:rsidR="00EE738B" w:rsidRDefault="00127699">
      <w:pPr>
        <w:widowControl w:val="0"/>
        <w:spacing w:line="240" w:lineRule="auto"/>
      </w:pPr>
      <w:r>
        <w:t>why this temp DB, normal data not use temp db?</w:t>
      </w:r>
    </w:p>
  </w:comment>
  <w:comment w:id="29" w:author="Baohua Yang" w:date="2017-07-20T01:44:00Z" w:initials="">
    <w:p w:rsidR="00EE738B" w:rsidRDefault="00127699">
      <w:pPr>
        <w:widowControl w:val="0"/>
        <w:spacing w:line="240" w:lineRule="auto"/>
      </w:pPr>
      <w:r>
        <w:t>Suggest mark the private part in different (e.g., red) color.</w:t>
      </w:r>
    </w:p>
  </w:comment>
  <w:comment w:id="31" w:author="Elli Androulaki" w:date="2017-05-16T08:21:00Z" w:initials="">
    <w:p w:rsidR="00EE738B" w:rsidRDefault="00127699">
      <w:pPr>
        <w:widowControl w:val="0"/>
        <w:spacing w:line="240" w:lineRule="auto"/>
      </w:pPr>
      <w:r>
        <w:t>This refers to only endorsement and tx signatures. Proposal signature is impor</w:t>
      </w:r>
      <w:r>
        <w:t>tant to include also the transient data field.</w:t>
      </w:r>
    </w:p>
  </w:comment>
  <w:comment w:id="32" w:author="senthil nathan" w:date="2017-05-18T17:58:00Z" w:initials="">
    <w:p w:rsidR="00EE738B" w:rsidRDefault="00127699">
      <w:pPr>
        <w:widowControl w:val="0"/>
        <w:spacing w:line="240" w:lineRule="auto"/>
      </w:pPr>
      <w:r>
        <w:t>In current v1.0, we set transientMap to nil before computing the proposalHash (which is added to the proposalResponse). If the content of transientMap is same for every endorsement request, we can include in t</w:t>
      </w:r>
      <w:r>
        <w:t>he proposalHash but that may not be the case. Need to verify.</w:t>
      </w:r>
    </w:p>
  </w:comment>
  <w:comment w:id="33" w:author="Troy Ronda" w:date="2017-05-23T22:31:00Z" w:initials="">
    <w:p w:rsidR="00EE738B" w:rsidRDefault="00127699">
      <w:pPr>
        <w:widowControl w:val="0"/>
        <w:spacing w:line="240" w:lineRule="auto"/>
      </w:pPr>
      <w:r>
        <w:t>The current proposal signature stored in the ledger shouldn't have the actual transient data (otherwise the signature isn't verifiable after the txn, in case of auditing the chain). A separate transient values signature could be used.</w:t>
      </w:r>
    </w:p>
  </w:comment>
  <w:comment w:id="34" w:author="Elli Androulaki" w:date="2017-05-24T08:14:00Z" w:initials="">
    <w:p w:rsidR="00EE738B" w:rsidRDefault="00127699">
      <w:pPr>
        <w:widowControl w:val="0"/>
        <w:spacing w:line="240" w:lineRule="auto"/>
      </w:pPr>
      <w:r>
        <w:t>So, proposal refers t</w:t>
      </w:r>
      <w:r>
        <w:t xml:space="preserve">o the message a client sends to the endorsers. That message is signed altogether and includes any transient data sent by the client to the endorser. </w:t>
      </w:r>
    </w:p>
    <w:p w:rsidR="00EE738B" w:rsidRDefault="00EE738B">
      <w:pPr>
        <w:widowControl w:val="0"/>
        <w:spacing w:line="240" w:lineRule="auto"/>
      </w:pPr>
    </w:p>
    <w:p w:rsidR="00EE738B" w:rsidRDefault="00127699">
      <w:pPr>
        <w:widowControl w:val="0"/>
        <w:spacing w:line="240" w:lineRule="auto"/>
      </w:pPr>
      <w:r>
        <w:t>Now, when it comes to the endorser computing the endorsement (that will end up in the tx and added to the</w:t>
      </w:r>
      <w:r>
        <w:t xml:space="preserve"> ledger) the endorser excludes the transient data from what it signs, and keeps the message of the proposal (header and the output of the visibility function on the proposal payload). </w:t>
      </w:r>
    </w:p>
    <w:p w:rsidR="00EE738B" w:rsidRDefault="00EE738B">
      <w:pPr>
        <w:widowControl w:val="0"/>
        <w:spacing w:line="240" w:lineRule="auto"/>
      </w:pPr>
    </w:p>
    <w:p w:rsidR="00EE738B" w:rsidRDefault="00127699">
      <w:pPr>
        <w:widowControl w:val="0"/>
        <w:spacing w:line="240" w:lineRule="auto"/>
      </w:pPr>
      <w:r>
        <w:t>Client signature on the proposal is not included in the endorsement, a</w:t>
      </w:r>
      <w:r>
        <w:t>s the client will ultimately sign the tx (that includes the endorsements) and its identity is already included in what is being endorsed (proposal header).</w:t>
      </w:r>
    </w:p>
  </w:comment>
  <w:comment w:id="35" w:author="Troy Ronda" w:date="2017-05-30T01:36:00Z" w:initials="">
    <w:p w:rsidR="00EE738B" w:rsidRDefault="00127699">
      <w:pPr>
        <w:widowControl w:val="0"/>
        <w:spacing w:line="240" w:lineRule="auto"/>
      </w:pPr>
      <w:r>
        <w:t>I'm thinking we will need to expand on the transient data considerations in the proposal body (so fa</w:t>
      </w:r>
      <w:r>
        <w:t>r I've added a placeholder).</w:t>
      </w:r>
    </w:p>
  </w:comment>
  <w:comment w:id="36" w:author="Troy Ronda" w:date="2017-06-29T14:02:00Z" w:initials="">
    <w:p w:rsidR="00EE738B" w:rsidRDefault="00127699">
      <w:pPr>
        <w:widowControl w:val="0"/>
        <w:spacing w:line="240" w:lineRule="auto"/>
      </w:pPr>
      <w:r>
        <w:t>Filled-in rest of the placeholder.</w:t>
      </w:r>
    </w:p>
  </w:comment>
  <w:comment w:id="45" w:author="Baohua Yang" w:date="2017-07-20T01:56:00Z" w:initials="">
    <w:p w:rsidR="00EE738B" w:rsidRDefault="00127699">
      <w:pPr>
        <w:widowControl w:val="0"/>
        <w:spacing w:line="240" w:lineRule="auto"/>
      </w:pPr>
      <w:r>
        <w:t>But in the temp db and the write-set log, there's no way to quickly indexing from the h</w:t>
      </w:r>
      <w:r>
        <w:t>ash value to the real data?</w:t>
      </w:r>
    </w:p>
  </w:comment>
  <w:comment w:id="38" w:author="Yacov Manevich" w:date="2017-05-14T21:31:00Z" w:initials="">
    <w:p w:rsidR="00EE738B" w:rsidRDefault="00127699">
      <w:pPr>
        <w:widowControl w:val="0"/>
        <w:spacing w:line="240" w:lineRule="auto"/>
      </w:pPr>
      <w:r>
        <w:t>Can't we make it work with H(K||H(V)) instead of H(K) || H(V) ?</w:t>
      </w:r>
    </w:p>
  </w:comment>
  <w:comment w:id="39" w:author="binh nguyen" w:date="2017-06-26T20:18:00Z" w:initials="">
    <w:p w:rsidR="00EE738B" w:rsidRDefault="00127699">
      <w:pPr>
        <w:widowControl w:val="0"/>
        <w:spacing w:line="240" w:lineRule="auto"/>
      </w:pPr>
      <w:r>
        <w:t>the la</w:t>
      </w:r>
      <w:r>
        <w:t>ter form gives us a consistent programming model whether public or private.</w:t>
      </w:r>
    </w:p>
  </w:comment>
  <w:comment w:id="40" w:author="Anonymous" w:date="2017-06-28T13:28:00Z" w:initials="">
    <w:p w:rsidR="00EE738B" w:rsidRDefault="00127699">
      <w:pPr>
        <w:widowControl w:val="0"/>
        <w:spacing w:line="240" w:lineRule="auto"/>
      </w:pPr>
      <w:r>
        <w:t>In any case, Hash of key is separately required for validation of a tran</w:t>
      </w:r>
    </w:p>
  </w:comment>
  <w:comment w:id="41" w:author="Manish Sethi" w:date="2017-06-28T13:29:00Z" w:initials="">
    <w:p w:rsidR="00EE738B" w:rsidRDefault="00127699">
      <w:pPr>
        <w:widowControl w:val="0"/>
        <w:spacing w:line="240" w:lineRule="auto"/>
      </w:pPr>
      <w:r>
        <w:t>In any case, Hash of key is separately required for validation of a tran</w:t>
      </w:r>
    </w:p>
  </w:comment>
  <w:comment w:id="42" w:author="Angelo De Caro" w:date="2017-08-07T02:21:00Z" w:initials="">
    <w:p w:rsidR="00EE738B" w:rsidRDefault="00127699">
      <w:pPr>
        <w:widowControl w:val="0"/>
        <w:spacing w:line="240" w:lineRule="auto"/>
      </w:pPr>
      <w:r>
        <w:t>We should use HMAC here.</w:t>
      </w:r>
    </w:p>
  </w:comment>
  <w:comment w:id="43" w:author="Angelo De Caro" w:date="2017-08-07T02:21:00Z" w:initials="">
    <w:p w:rsidR="00EE738B" w:rsidRDefault="00127699">
      <w:pPr>
        <w:widowControl w:val="0"/>
        <w:spacing w:line="240" w:lineRule="auto"/>
      </w:pPr>
      <w:r>
        <w:t xml:space="preserve">Will the </w:t>
      </w:r>
      <w:r>
        <w:t>same key appear in different ways on the ledger? If not this is leakage that can be used to derive statistical information.</w:t>
      </w:r>
    </w:p>
  </w:comment>
  <w:comment w:id="44" w:author="Angelo De Caro" w:date="2017-08-07T02:24:00Z" w:initials="">
    <w:p w:rsidR="00EE738B" w:rsidRDefault="00127699">
      <w:pPr>
        <w:widowControl w:val="0"/>
        <w:spacing w:line="240" w:lineRule="auto"/>
      </w:pPr>
      <w:r>
        <w:t>In addition, we need to use in HMAC an Hash function that is Pairwise Independent, otherwise parts of the hashed value might still b</w:t>
      </w:r>
      <w:r>
        <w:t>e subject to attacks.</w:t>
      </w:r>
    </w:p>
  </w:comment>
  <w:comment w:id="48" w:author="Philipp Tölle" w:date="2017-08-01T14:08:00Z" w:initials="">
    <w:p w:rsidR="00EE738B" w:rsidRDefault="00127699">
      <w:pPr>
        <w:widowControl w:val="0"/>
        <w:spacing w:line="240" w:lineRule="auto"/>
      </w:pPr>
      <w:r>
        <w:t>This definitely should be fabric, otherwise, exposing this functionality into CC would pose a potential risk and complicate CC development unnessarily</w:t>
      </w:r>
    </w:p>
  </w:comment>
  <w:comment w:id="51" w:author="Angelo De Caro" w:date="2017-08-07T02:31:00Z" w:initials="">
    <w:p w:rsidR="00EE738B" w:rsidRDefault="00127699">
      <w:pPr>
        <w:widowControl w:val="0"/>
        <w:spacing w:line="240" w:lineRule="auto"/>
      </w:pPr>
      <w:r>
        <w:t>Is this also hashed?</w:t>
      </w:r>
    </w:p>
  </w:comment>
  <w:comment w:id="53" w:author="Baohua Yang" w:date="2017-07-19T09:09:00Z" w:initials="">
    <w:p w:rsidR="00EE738B" w:rsidRDefault="00127699">
      <w:pPr>
        <w:widowControl w:val="0"/>
        <w:spacing w:line="240" w:lineRule="auto"/>
      </w:pPr>
      <w:r>
        <w:t xml:space="preserve">And where will it be stored, and how to be sent from client? If the peer get this private </w:t>
      </w:r>
      <w:r>
        <w:t>data from requests from clients, then the client need to send the data to all peers that can access the data, instead of those to do the endorsement.</w:t>
      </w:r>
    </w:p>
  </w:comment>
  <w:comment w:id="54" w:author="Manish Sethi" w:date="2017-06-28T13:39:00Z" w:initials="">
    <w:p w:rsidR="00EE738B" w:rsidRDefault="00127699">
      <w:pPr>
        <w:widowControl w:val="0"/>
        <w:spacing w:line="240" w:lineRule="auto"/>
      </w:pPr>
      <w:r>
        <w:t>In the light of new requirement of partitioning the private data acr</w:t>
      </w:r>
      <w:r>
        <w:t>oss collection, supporting query may not be possible. This is because, the peer that is not part of the collection cannot validate the transaction against phantoms</w:t>
      </w:r>
    </w:p>
  </w:comment>
  <w:comment w:id="56" w:author="Baohua Yang" w:date="2017-07-20T02:01:00Z" w:initials="">
    <w:p w:rsidR="00EE738B" w:rsidRDefault="00127699">
      <w:pPr>
        <w:widowControl w:val="0"/>
        <w:spacing w:line="240" w:lineRule="auto"/>
      </w:pPr>
      <w:r>
        <w:t>Then how to control the gossip scope here, as by default it's available for all peers in the channel.</w:t>
      </w:r>
    </w:p>
  </w:comment>
  <w:comment w:id="58" w:author="Angelo De Caro" w:date="2017-08-07T02:27:00Z" w:initials="">
    <w:p w:rsidR="00EE738B" w:rsidRDefault="00127699">
      <w:pPr>
        <w:widowControl w:val="0"/>
        <w:spacing w:line="240" w:lineRule="auto"/>
      </w:pPr>
      <w:r>
        <w:t>This sounds dangerous. An adversary might try to freeze the endorsement process in some way. Let's pay attention.</w:t>
      </w:r>
    </w:p>
  </w:comment>
  <w:comment w:id="59" w:author="Elli Androulaki" w:date="2017-05-16T08:32:00Z" w:initials="">
    <w:p w:rsidR="00EE738B" w:rsidRDefault="00127699">
      <w:pPr>
        <w:widowControl w:val="0"/>
        <w:spacing w:line="240" w:lineRule="auto"/>
      </w:pPr>
      <w:r>
        <w:t>Is this K enforced?</w:t>
      </w:r>
    </w:p>
  </w:comment>
  <w:comment w:id="60" w:author="Elli Androulaki" w:date="2017-05-16T09:36:00Z" w:initials="">
    <w:p w:rsidR="00EE738B" w:rsidRDefault="00127699">
      <w:pPr>
        <w:widowControl w:val="0"/>
        <w:spacing w:line="240" w:lineRule="auto"/>
      </w:pPr>
      <w:r>
        <w:t>To enforce it we could ask the peer to include confirmations from K other peers that they have received the specific update of the tempDB (say a signature on txid-merkel root of the hashes of the state keys whose pre-i</w:t>
      </w:r>
      <w:r>
        <w:t>mages they received, etc).</w:t>
      </w:r>
    </w:p>
  </w:comment>
  <w:comment w:id="61" w:author="Yacov Manevich" w:date="2017-05-16T15:39:00Z" w:initials="">
    <w:p w:rsidR="00EE738B" w:rsidRDefault="00127699">
      <w:pPr>
        <w:widowControl w:val="0"/>
        <w:spacing w:line="240" w:lineRule="auto"/>
      </w:pPr>
      <w:r>
        <w:t>You are referring to protection against a byzantine endorser, right?</w:t>
      </w:r>
    </w:p>
    <w:p w:rsidR="00EE738B" w:rsidRDefault="00EE738B">
      <w:pPr>
        <w:widowControl w:val="0"/>
        <w:spacing w:line="240" w:lineRule="auto"/>
      </w:pPr>
    </w:p>
    <w:p w:rsidR="00EE738B" w:rsidRDefault="00127699">
      <w:pPr>
        <w:widowControl w:val="0"/>
        <w:spacing w:line="240" w:lineRule="auto"/>
      </w:pPr>
      <w:r>
        <w:t>&gt; say a signature on txid-merkel root of the hashes of the state keys whose pre-images they received, etc</w:t>
      </w:r>
    </w:p>
    <w:p w:rsidR="00EE738B" w:rsidRDefault="00EE738B">
      <w:pPr>
        <w:widowControl w:val="0"/>
        <w:spacing w:line="240" w:lineRule="auto"/>
      </w:pPr>
    </w:p>
    <w:p w:rsidR="00EE738B" w:rsidRDefault="00127699">
      <w:pPr>
        <w:widowControl w:val="0"/>
        <w:spacing w:line="240" w:lineRule="auto"/>
      </w:pPr>
      <w:r>
        <w:t xml:space="preserve">Well - but why do we need a signature such a thing? </w:t>
      </w:r>
      <w:r>
        <w:t>Isn't it enough to have the client to randomize a challenge to be signed?</w:t>
      </w:r>
    </w:p>
  </w:comment>
  <w:comment w:id="62" w:author="binh nguyen" w:date="2017-06-26T20:41:00Z" w:initials="">
    <w:p w:rsidR="00EE738B" w:rsidRDefault="00127699">
      <w:pPr>
        <w:widowControl w:val="0"/>
        <w:spacing w:line="240" w:lineRule="auto"/>
      </w:pPr>
      <w:r>
        <w:t>I think K should be best effort -- all we want is some level of redundancy. If a peer can't disseminate to K other peers due to network issues, it shouldn't be stuck.</w:t>
      </w:r>
    </w:p>
  </w:comment>
  <w:comment w:id="63" w:author="Angelo De Caro" w:date="2017-08-07T02:26:00Z" w:initials="">
    <w:p w:rsidR="00EE738B" w:rsidRDefault="00127699">
      <w:pPr>
        <w:widowControl w:val="0"/>
        <w:spacing w:line="240" w:lineRule="auto"/>
      </w:pPr>
      <w:r>
        <w:t>Is K defined ba</w:t>
      </w:r>
      <w:r>
        <w:t>sed on gossip, security, or what? Still not clear.</w:t>
      </w:r>
    </w:p>
  </w:comment>
  <w:comment w:id="64" w:author="Elli Androulaki" w:date="2017-08-15T17:43:00Z" w:initials="">
    <w:p w:rsidR="00EE738B" w:rsidRDefault="00127699">
      <w:pPr>
        <w:widowControl w:val="0"/>
        <w:spacing w:line="240" w:lineRule="auto"/>
      </w:pPr>
      <w:r>
        <w:t>I guess it would need gossip collaboration to get at least k peers who satisfy the supposed collections access policy.</w:t>
      </w:r>
    </w:p>
  </w:comment>
  <w:comment w:id="65" w:author="Elli Androulaki" w:date="2017-05-16T08:34:00Z" w:initials="">
    <w:p w:rsidR="00EE738B" w:rsidRDefault="00127699">
      <w:pPr>
        <w:widowControl w:val="0"/>
        <w:spacing w:line="240" w:lineRule="auto"/>
      </w:pPr>
      <w:r>
        <w:t>Does this represent the chain length of the endorser who provided this endorsement?</w:t>
      </w:r>
    </w:p>
  </w:comment>
  <w:comment w:id="66" w:author="Anonymous" w:date="2017-05-16T10:56:00Z" w:initials="">
    <w:p w:rsidR="00EE738B" w:rsidRDefault="00127699">
      <w:pPr>
        <w:widowControl w:val="0"/>
        <w:spacing w:line="240" w:lineRule="auto"/>
      </w:pPr>
      <w:r>
        <w:t>I think that's the case, a</w:t>
      </w:r>
      <w:r>
        <w:t>fter all- you have no way of knowing the block seq# your endorsement would end up in</w:t>
      </w:r>
    </w:p>
  </w:comment>
  <w:comment w:id="67" w:author="senthil nathan" w:date="2017-05-16T15:26:00Z" w:initials="">
    <w:p w:rsidR="00EE738B" w:rsidRDefault="00127699">
      <w:pPr>
        <w:widowControl w:val="0"/>
        <w:spacing w:line="240" w:lineRule="auto"/>
      </w:pPr>
      <w:r>
        <w:t>Yes.</w:t>
      </w:r>
    </w:p>
  </w:comment>
  <w:comment w:id="68" w:author="Elli Androulaki" w:date="2017-06-28T12:57:00Z" w:initials="">
    <w:p w:rsidR="00EE738B" w:rsidRDefault="00127699">
      <w:pPr>
        <w:widowControl w:val="0"/>
        <w:spacing w:line="240" w:lineRule="auto"/>
      </w:pPr>
      <w:r>
        <w:t>but shouldn't also one keep the channel id the related tx referred to? also does the "Endorsed_at_block" aimed to cover for the epoch field in transactions? perhaps i</w:t>
      </w:r>
      <w:r>
        <w:t>t would make sense to leverage that directly, no?</w:t>
      </w:r>
    </w:p>
  </w:comment>
  <w:comment w:id="69" w:author="Manish Sethi" w:date="2017-05-08T12:56:00Z" w:initials="">
    <w:p w:rsidR="00EE738B" w:rsidRDefault="00127699">
      <w:pPr>
        <w:widowControl w:val="0"/>
        <w:spacing w:line="240" w:lineRule="auto"/>
      </w:pPr>
      <w:r>
        <w:t>"endor</w:t>
      </w:r>
      <w:r>
        <w:t>sed_at_block" may be a bit tricky. In case - there is a delay between simulation and submit of a transaction and when the tran arrives for the commit, none of the peer may have the private data (because of BTL). It would not be possible for a peer to disti</w:t>
      </w:r>
      <w:r>
        <w:t>nguish between situations when the private data is deleted because of BTL or data never arrived.</w:t>
      </w:r>
    </w:p>
    <w:p w:rsidR="00EE738B" w:rsidRDefault="00EE738B">
      <w:pPr>
        <w:widowControl w:val="0"/>
        <w:spacing w:line="240" w:lineRule="auto"/>
      </w:pPr>
    </w:p>
    <w:p w:rsidR="00EE738B" w:rsidRDefault="00127699">
      <w:pPr>
        <w:widowControl w:val="0"/>
        <w:spacing w:line="240" w:lineRule="auto"/>
      </w:pPr>
      <w:r>
        <w:t>One of the ways to handle this could be to include "endorsed_at_block" along with hashed rw-set as well. Though, the endorsers need to sign this separately be</w:t>
      </w:r>
      <w:r>
        <w:t>cause it's value could be different for different endorsers.</w:t>
      </w:r>
    </w:p>
    <w:p w:rsidR="00EE738B" w:rsidRDefault="00127699">
      <w:pPr>
        <w:widowControl w:val="0"/>
        <w:spacing w:line="240" w:lineRule="auto"/>
      </w:pPr>
      <w:r>
        <w:t>During validation, if the highest value of "endorsed_at_block" is lower than the latest BTL, the tran is marked invlid (arrived late) irrespective of whether the private data is present (BTL dele</w:t>
      </w:r>
      <w:r>
        <w:t>tion not yet executed on peer) or not in the private temp db - in order to maintain a deterministic behavior.</w:t>
      </w:r>
    </w:p>
  </w:comment>
  <w:comment w:id="70" w:author="David Enyeart" w:date="2017-05-08T18:26:00Z" w:initials="">
    <w:p w:rsidR="00EE738B" w:rsidRDefault="00127699">
      <w:pPr>
        <w:widowControl w:val="0"/>
        <w:spacing w:line="240" w:lineRule="auto"/>
      </w:pPr>
      <w:r>
        <w:t>Right, the exact cleanup logic is not fully designed yet.  Also the endorser may have been significantly behind, relative to BTL threshold. This r</w:t>
      </w:r>
      <w:r>
        <w:t>equires more thought.</w:t>
      </w:r>
    </w:p>
  </w:comment>
  <w:comment w:id="71" w:author="Elli Androulaki" w:date="2017-05-16T08:50:00Z" w:initials="">
    <w:p w:rsidR="00EE738B" w:rsidRDefault="00127699">
      <w:pPr>
        <w:widowControl w:val="0"/>
        <w:spacing w:line="240" w:lineRule="auto"/>
      </w:pPr>
      <w:r>
        <w:t xml:space="preserve">Hm, one could use some epoch number there indicating for how long that data should be considered valid... Epochs we anyway planned on using for the replay attack protection, so we may leverage that. If we have timestamps in the block </w:t>
      </w:r>
      <w:r>
        <w:t xml:space="preserve">one could actually used that one. </w:t>
      </w:r>
    </w:p>
    <w:p w:rsidR="00EE738B" w:rsidRDefault="00EE738B">
      <w:pPr>
        <w:widowControl w:val="0"/>
        <w:spacing w:line="240" w:lineRule="auto"/>
      </w:pPr>
    </w:p>
    <w:p w:rsidR="00EE738B" w:rsidRDefault="00127699">
      <w:pPr>
        <w:widowControl w:val="0"/>
        <w:spacing w:line="240" w:lineRule="auto"/>
      </w:pPr>
      <w:r>
        <w:t>In any case, it seems to me, that when using logical values (i.e., endorsed_at_block or epoch) a malicious endorser could send an arbitrary number of such updates to tempDB with very large endorsed_at_block (or epoch) nu</w:t>
      </w:r>
      <w:r>
        <w:t xml:space="preserve">mbers, just to ensure that the K peers (or more than K, if K is not respected) keep garbage to their temp db for ever...  </w:t>
      </w:r>
    </w:p>
    <w:p w:rsidR="00EE738B" w:rsidRDefault="00EE738B">
      <w:pPr>
        <w:widowControl w:val="0"/>
        <w:spacing w:line="240" w:lineRule="auto"/>
      </w:pPr>
    </w:p>
    <w:p w:rsidR="00EE738B" w:rsidRDefault="00127699">
      <w:pPr>
        <w:widowControl w:val="0"/>
        <w:spacing w:line="240" w:lineRule="auto"/>
      </w:pPr>
      <w:r>
        <w:t>Potential filtering to avoid such attacks could apply there, but could be safe to do only in the cases where timestamp/block timesta</w:t>
      </w:r>
      <w:r>
        <w:t>mp is used.</w:t>
      </w:r>
    </w:p>
  </w:comment>
  <w:comment w:id="72" w:author="senthil nathan" w:date="2017-05-18T18:05:00Z" w:initials="">
    <w:p w:rsidR="00EE738B" w:rsidRDefault="00127699">
      <w:pPr>
        <w:widowControl w:val="0"/>
        <w:spacing w:line="240" w:lineRule="auto"/>
      </w:pPr>
      <w:r>
        <w:t>Agreed on the attack. Even if we use timestamp, a malicious endorser could send an arbitrary (future) timestamp and a (future) blockNumber. Due to distributed nature, current time of each node can be very different. Btw, we do not have a timest</w:t>
      </w:r>
      <w:r>
        <w:t>amp per block but per transaction (i.e., time when the tx proposal was created).</w:t>
      </w:r>
    </w:p>
  </w:comment>
  <w:comment w:id="73" w:author="Elli Androulaki" w:date="2017-05-19T07:55:00Z" w:initials="">
    <w:p w:rsidR="00EE738B" w:rsidRDefault="00127699">
      <w:pPr>
        <w:widowControl w:val="0"/>
        <w:spacing w:line="240" w:lineRule="auto"/>
      </w:pPr>
      <w:r>
        <w:t>Correct, currently we do not have a timestamp for a block. However the same topic was discussed here:</w:t>
      </w:r>
    </w:p>
    <w:p w:rsidR="00EE738B" w:rsidRDefault="00127699">
      <w:pPr>
        <w:widowControl w:val="0"/>
        <w:spacing w:line="240" w:lineRule="auto"/>
      </w:pPr>
      <w:r>
        <w:t>https://jira.hyperledger.org/browse/FAB-3678</w:t>
      </w:r>
    </w:p>
    <w:p w:rsidR="00EE738B" w:rsidRDefault="00127699">
      <w:pPr>
        <w:widowControl w:val="0"/>
        <w:spacing w:line="240" w:lineRule="auto"/>
      </w:pPr>
      <w:r>
        <w:t>and a timestamp per block (a</w:t>
      </w:r>
      <w:r>
        <w:t>greed upon the orderers), was among the favoured options for solving the issue.</w:t>
      </w:r>
    </w:p>
  </w:comment>
  <w:comment w:id="74" w:author="Troy Ronda" w:date="2017-05-19T23:07:00Z" w:initials="">
    <w:p w:rsidR="00EE738B" w:rsidRDefault="00127699">
      <w:pPr>
        <w:widowControl w:val="0"/>
        <w:spacing w:line="240" w:lineRule="auto"/>
      </w:pPr>
      <w:r>
        <w:t>As mentioned below, a time-based approach is easier to understand for policy people (and more predictable).</w:t>
      </w:r>
    </w:p>
  </w:comment>
  <w:comment w:id="75" w:author="binh nguyen" w:date="2017-06-26T21:22:00Z" w:initials="">
    <w:p w:rsidR="00EE738B" w:rsidRDefault="00127699">
      <w:pPr>
        <w:widowControl w:val="0"/>
        <w:spacing w:line="240" w:lineRule="auto"/>
      </w:pPr>
      <w:r>
        <w:t>how would a block signer validate a timestamp? we could say timestampNew &gt; timestampLast, but how much greater? a malicious leader could propose a far in the future timestamp that would wreak havoc all these time-based checks. it seems to me that there mus</w:t>
      </w:r>
      <w:r>
        <w:t>t be a trusted oracle that all block signers may call to evaluate proposed block timestamp such that timestamNew &gt; timestampLast but still within the tolerance of the oracle time.</w:t>
      </w:r>
    </w:p>
  </w:comment>
  <w:comment w:id="76" w:author="Troy Ronda" w:date="2017-05-12T00:07:00Z" w:initials="">
    <w:p w:rsidR="00EE738B" w:rsidRDefault="00127699">
      <w:pPr>
        <w:widowControl w:val="0"/>
        <w:spacing w:line="240" w:lineRule="auto"/>
      </w:pPr>
      <w:r>
        <w:t>Might be good to mention the rationale for BTL (the intro section mentions time-to-live which BTL</w:t>
      </w:r>
      <w:r>
        <w:t xml:space="preserve"> approximates), or more specifically the difficulty in using TTL.</w:t>
      </w:r>
    </w:p>
    <w:p w:rsidR="00EE738B" w:rsidRDefault="00EE738B">
      <w:pPr>
        <w:widowControl w:val="0"/>
        <w:spacing w:line="240" w:lineRule="auto"/>
      </w:pPr>
    </w:p>
    <w:p w:rsidR="00EE738B" w:rsidRDefault="00127699">
      <w:pPr>
        <w:widowControl w:val="0"/>
        <w:spacing w:line="240" w:lineRule="auto"/>
      </w:pPr>
      <w:r>
        <w:t>Since those people coming up policies find TTL more understandable (and predictable).</w:t>
      </w:r>
    </w:p>
  </w:comment>
  <w:comment w:id="77" w:author="Elli Androulaki" w:date="2017-05-16T08:51:00Z" w:initials="">
    <w:p w:rsidR="00EE738B" w:rsidRDefault="00127699">
      <w:pPr>
        <w:widowControl w:val="0"/>
        <w:spacing w:line="240" w:lineRule="auto"/>
      </w:pPr>
      <w:r>
        <w:t>So, including this would make sense if the endorser_id can be associated</w:t>
      </w:r>
      <w:r>
        <w:t xml:space="preserve"> to a signature that contains the tempdb update entry.</w:t>
      </w:r>
    </w:p>
    <w:p w:rsidR="00EE738B" w:rsidRDefault="00EE738B">
      <w:pPr>
        <w:widowControl w:val="0"/>
        <w:spacing w:line="240" w:lineRule="auto"/>
      </w:pPr>
    </w:p>
    <w:p w:rsidR="00EE738B" w:rsidRDefault="00127699">
      <w:pPr>
        <w:widowControl w:val="0"/>
        <w:spacing w:line="240" w:lineRule="auto"/>
      </w:pPr>
      <w:r>
        <w:t xml:space="preserve">Also what would you think be the content of this identifier? Would it be the enrollment identifier of the peer? The org name, or even the internet address of that peer, and SerializedIdentity? I feel </w:t>
      </w:r>
      <w:r>
        <w:t>the latter two are important to properly authenticate the entity that would provide the pre-images.</w:t>
      </w:r>
    </w:p>
  </w:comment>
  <w:comment w:id="80" w:author="Elli Androulaki" w:date="2017-05-16T09:26:00Z" w:initials="">
    <w:p w:rsidR="00EE738B" w:rsidRDefault="00127699">
      <w:pPr>
        <w:widowControl w:val="0"/>
        <w:spacing w:line="240" w:lineRule="auto"/>
      </w:pPr>
      <w:r>
        <w:t>So, maybe you refer to this later, but there has to be some policy to identify which these non-Endorsers are for a certain chaincode or even parts of the state, correct?</w:t>
      </w:r>
    </w:p>
  </w:comment>
  <w:comment w:id="81" w:author="binh nguyen" w:date="2017-06-26T21:52:00Z" w:initials="">
    <w:p w:rsidR="00EE738B" w:rsidRDefault="00127699">
      <w:pPr>
        <w:widowControl w:val="0"/>
        <w:spacing w:line="240" w:lineRule="auto"/>
      </w:pPr>
      <w:r>
        <w:t>see assumption #2 above -- section 2 assumes all peers in the channel have access to the private data</w:t>
      </w:r>
    </w:p>
  </w:comment>
  <w:comment w:id="78" w:author="Angelo De Caro" w:date="2017-05-18T08:51:00Z" w:initials="">
    <w:p w:rsidR="00EE738B" w:rsidRDefault="00127699">
      <w:pPr>
        <w:widowControl w:val="0"/>
        <w:spacing w:line="240" w:lineRule="auto"/>
      </w:pPr>
      <w:r>
        <w:t>This tells me that we need to clarify the assumptions. Are we assuming that all the nodes in a channel are trusted? If not, a node can start gossiping wrong data. Can gossip prevents such events?</w:t>
      </w:r>
    </w:p>
  </w:comment>
  <w:comment w:id="79" w:author="senthil nathan" w:date="2017-05-18T13:44:00Z" w:initials="">
    <w:p w:rsidR="00EE738B" w:rsidRDefault="00127699">
      <w:pPr>
        <w:widowControl w:val="0"/>
        <w:spacing w:line="240" w:lineRule="auto"/>
      </w:pPr>
      <w:r>
        <w:t>We cannot prevent</w:t>
      </w:r>
      <w:r>
        <w:t xml:space="preserve"> a node from sending wrong data but can identify whether the data is correct during validation phase by computing hashes and compare it with hashed write set.</w:t>
      </w:r>
    </w:p>
  </w:comment>
  <w:comment w:id="83" w:author="Baohua Yang" w:date="2017-05-13T01:58:00Z" w:initials="">
    <w:p w:rsidR="00EE738B" w:rsidRDefault="00127699">
      <w:pPr>
        <w:widowControl w:val="0"/>
        <w:spacing w:line="240" w:lineRule="auto"/>
      </w:pPr>
      <w:r>
        <w:t>Need to add the phase of ordering here, specifying the difference of the data sent to orderer.</w:t>
      </w:r>
    </w:p>
  </w:comment>
  <w:comment w:id="84" w:author="Baohua Yang" w:date="2017-07-20T02:07:00Z" w:initials="">
    <w:p w:rsidR="00EE738B" w:rsidRDefault="00127699">
      <w:pPr>
        <w:widowControl w:val="0"/>
        <w:spacing w:line="240" w:lineRule="auto"/>
      </w:pPr>
      <w:r>
        <w:t>I guess we can simply mentioned the primary part is keep the normal process, which is not mu</w:t>
      </w:r>
      <w:r>
        <w:t>ch relevant to the key design.</w:t>
      </w:r>
    </w:p>
  </w:comment>
  <w:comment w:id="85" w:author="senthil nathan" w:date="2017-05-08T13:53:00Z" w:initials="">
    <w:p w:rsidR="00EE738B" w:rsidRDefault="00127699">
      <w:pPr>
        <w:widowControl w:val="0"/>
        <w:spacing w:line="240" w:lineRule="auto"/>
      </w:pPr>
      <w:r>
        <w:t>In the current block structure, we do not store any endorser ID. In the endorsement arra</w:t>
      </w:r>
      <w:r>
        <w:t>y field of transaction envelope, we only store the x509.Certificate and Signature of each endorser. If endorser IDs denote orgName or peerID, we need to make proper changes in peer/chaincode. Such work item is missing in the appendix.</w:t>
      </w:r>
    </w:p>
  </w:comment>
  <w:comment w:id="86" w:author="David Enyeart" w:date="2017-05-08T18:30:00Z" w:initials="">
    <w:p w:rsidR="00EE738B" w:rsidRDefault="00127699">
      <w:pPr>
        <w:widowControl w:val="0"/>
        <w:spacing w:line="240" w:lineRule="auto"/>
      </w:pPr>
      <w:r>
        <w:t>Right, endorser_id cu</w:t>
      </w:r>
      <w:r>
        <w:t>rrently is just a concept, need to think through the implementation.</w:t>
      </w:r>
    </w:p>
  </w:comment>
  <w:comment w:id="87" w:author="Baohua Yang" w:date="2017-07-20T02:09:00Z" w:initials="">
    <w:p w:rsidR="00EE738B" w:rsidRDefault="00127699">
      <w:pPr>
        <w:widowControl w:val="0"/>
        <w:spacing w:line="240" w:lineRule="auto"/>
      </w:pPr>
      <w:r>
        <w:t>This will bring very bad</w:t>
      </w:r>
      <w:r>
        <w:t xml:space="preserve"> processing delay.</w:t>
      </w:r>
    </w:p>
  </w:comment>
  <w:comment w:id="88" w:author="Elli Androulaki" w:date="2017-08-15T17:59:00Z" w:initials="">
    <w:p w:rsidR="00EE738B" w:rsidRDefault="00127699">
      <w:pPr>
        <w:widowControl w:val="0"/>
        <w:spacing w:line="240" w:lineRule="auto"/>
      </w:pPr>
      <w:r>
        <w:t>Where would this policy be specified? Would it be at the peer level? Or at the collection level?</w:t>
      </w:r>
    </w:p>
  </w:comment>
  <w:comment w:id="89" w:author="Yacov Manevich" w:date="2017-05-14T21:07:00Z" w:initials="">
    <w:p w:rsidR="00EE738B" w:rsidRDefault="00127699">
      <w:pPr>
        <w:widowControl w:val="0"/>
        <w:spacing w:line="240" w:lineRule="auto"/>
      </w:pPr>
      <w:r>
        <w:t>I'd say restrict the chaincode invocation to a rule that if an attempt to query a non-updated private data key was made - fail the endorsement.</w:t>
      </w:r>
    </w:p>
  </w:comment>
  <w:comment w:id="90" w:author="Elli Androulaki" w:date="2017-06-28T12:31:00Z" w:initials="">
    <w:p w:rsidR="00EE738B" w:rsidRDefault="00127699">
      <w:pPr>
        <w:widowControl w:val="0"/>
        <w:spacing w:line="240" w:lineRule="auto"/>
      </w:pPr>
      <w:r>
        <w:t xml:space="preserve">This would be tricky </w:t>
      </w:r>
      <w:r>
        <w:t>cause it could act as source of non-determinism, no?</w:t>
      </w:r>
    </w:p>
  </w:comment>
  <w:comment w:id="91" w:author="Yacov Manevich" w:date="2017-06-28T12:51:00Z" w:initials="">
    <w:p w:rsidR="00EE738B" w:rsidRDefault="00127699">
      <w:pPr>
        <w:widowControl w:val="0"/>
        <w:spacing w:line="240" w:lineRule="auto"/>
      </w:pPr>
      <w:r>
        <w:t>it would</w:t>
      </w:r>
    </w:p>
  </w:comment>
  <w:comment w:id="92" w:author="Angelo De Caro" w:date="2017-08-07T02:34:00Z" w:initials="">
    <w:p w:rsidR="00EE738B" w:rsidRDefault="00127699">
      <w:pPr>
        <w:widowControl w:val="0"/>
        <w:spacing w:line="240" w:lineRule="auto"/>
      </w:pPr>
      <w:r>
        <w:t>Let's pay additional care here given that an adversary might try to kick out endorsers leveraging this in some way.</w:t>
      </w:r>
    </w:p>
  </w:comment>
  <w:comment w:id="93" w:author="Elli Androulaki" w:date="2017-08-15T17:57:00Z" w:initials="">
    <w:p w:rsidR="00EE738B" w:rsidRDefault="00127699">
      <w:pPr>
        <w:widowControl w:val="0"/>
        <w:spacing w:line="240" w:lineRule="auto"/>
      </w:pPr>
      <w:r>
        <w:t>For this to work it would require that the two transactions have the same tx-ids, and that private state i</w:t>
      </w:r>
      <w:r>
        <w:t>s deterministically updateable ( as opposed to deterministically looking). It would also require by the client to keep the nonce it uses during submission of its original transaction.</w:t>
      </w:r>
    </w:p>
    <w:p w:rsidR="00EE738B" w:rsidRDefault="00EE738B">
      <w:pPr>
        <w:widowControl w:val="0"/>
        <w:spacing w:line="240" w:lineRule="auto"/>
      </w:pPr>
    </w:p>
    <w:p w:rsidR="00EE738B" w:rsidRDefault="00127699">
      <w:pPr>
        <w:widowControl w:val="0"/>
        <w:spacing w:line="240" w:lineRule="auto"/>
      </w:pPr>
      <w:r>
        <w:t>Just potential issues one needs to consider when applying such a policy</w:t>
      </w:r>
      <w:r>
        <w:t>.</w:t>
      </w:r>
    </w:p>
  </w:comment>
  <w:comment w:id="94" w:author="Elli Androulaki" w:date="2017-05-16T09:38:00Z" w:initials="">
    <w:p w:rsidR="00EE738B" w:rsidRDefault="00127699">
      <w:pPr>
        <w:widowControl w:val="0"/>
        <w:spacing w:line="240" w:lineRule="auto"/>
      </w:pPr>
      <w:r>
        <w:t>I think we need to enforce K (e.g., by ensuring K signatures on correct receipt of certain pre-images) and have K reflect our CFT.</w:t>
      </w:r>
    </w:p>
  </w:comment>
  <w:comment w:id="96" w:author="Angelo De Caro" w:date="2017-08-07T02:38:00Z" w:initials="">
    <w:p w:rsidR="00EE738B" w:rsidRDefault="00127699">
      <w:pPr>
        <w:widowControl w:val="0"/>
        <w:spacing w:line="240" w:lineRule="auto"/>
      </w:pPr>
      <w:r>
        <w:t>What happens if for a chaincode we need customized VSCC that needs the pr</w:t>
      </w:r>
      <w:r>
        <w:t>ivate date in order to verify the transaction? At that point a committing peer without the private data would not be able to validate the transaction. How do we react to this?</w:t>
      </w:r>
    </w:p>
  </w:comment>
  <w:comment w:id="98" w:author="Angelo De Caro" w:date="2017-08-07T02:36:00Z" w:initials="">
    <w:p w:rsidR="00EE738B" w:rsidRDefault="00127699">
      <w:pPr>
        <w:widowControl w:val="0"/>
        <w:spacing w:line="240" w:lineRule="auto"/>
      </w:pPr>
      <w:r>
        <w:t xml:space="preserve">Why don't we store also the version here? Because we can match by using the </w:t>
      </w:r>
      <w:r>
        <w:t>hashes? Not sure.</w:t>
      </w:r>
    </w:p>
  </w:comment>
  <w:comment w:id="109" w:author="Elli Androulaki" w:date="2017-06-28T12:53:00Z" w:initials="">
    <w:p w:rsidR="00EE738B" w:rsidRDefault="00127699">
      <w:pPr>
        <w:widowControl w:val="0"/>
        <w:spacing w:line="240" w:lineRule="auto"/>
      </w:pPr>
      <w:r>
        <w:t>why not use epochs, since they are anyway supposed to at some point enter the tx structure.</w:t>
      </w:r>
    </w:p>
  </w:comment>
  <w:comment w:id="110" w:author="Elli Androulaki" w:date="2017-06-28T12:55:00Z" w:initials="">
    <w:p w:rsidR="00EE738B" w:rsidRDefault="00127699">
      <w:pPr>
        <w:widowControl w:val="0"/>
        <w:spacing w:line="240" w:lineRule="auto"/>
      </w:pPr>
      <w:r>
        <w:t>this can also be generalised to a mechanism for the application to see if its transaction will ever get committed. That is, the app would only need to monitor if the tx gets validated within the epoch it was generated within.</w:t>
      </w:r>
    </w:p>
  </w:comment>
  <w:comment w:id="111" w:author="Angelo De Caro" w:date="2017-08-07T02:40:00Z" w:initials="">
    <w:p w:rsidR="00EE738B" w:rsidRDefault="00127699">
      <w:pPr>
        <w:widowControl w:val="0"/>
        <w:spacing w:line="240" w:lineRule="auto"/>
      </w:pPr>
      <w:r>
        <w:t>Interesting use of the epochs.</w:t>
      </w:r>
      <w:r>
        <w:t xml:space="preserve"> When will we get them in?</w:t>
      </w:r>
    </w:p>
  </w:comment>
  <w:comment w:id="113" w:author="Elli Androulaki" w:date="2017-05-17T12:06:00Z" w:initials="">
    <w:p w:rsidR="00EE738B" w:rsidRDefault="00127699">
      <w:pPr>
        <w:widowControl w:val="0"/>
        <w:spacing w:line="240" w:lineRule="auto"/>
      </w:pPr>
      <w:r>
        <w:t>To purge data though they need to have already been deleted (?)</w:t>
      </w:r>
    </w:p>
  </w:comment>
  <w:comment w:id="115" w:author="Manish Sethi" w:date="2017-05-08T18:35:00Z" w:initials="">
    <w:p w:rsidR="00EE738B" w:rsidRDefault="00127699">
      <w:pPr>
        <w:widowControl w:val="0"/>
        <w:spacing w:line="240" w:lineRule="auto"/>
      </w:pPr>
      <w:r>
        <w:t>I think that the safer and more efficient way to handle this is similar to the comment in 'endoresed_at_b</w:t>
      </w:r>
      <w:r>
        <w:t>lock'. i.e., the simulation will ignore any private statedb entry if by definition it has expired (even though it may be physically still present). We can then keep purging without any locks etc.</w:t>
      </w:r>
    </w:p>
  </w:comment>
  <w:comment w:id="120" w:author="Angelo De Caro" w:date="2017-08-07T02:41:00Z" w:initials="">
    <w:p w:rsidR="00EE738B" w:rsidRDefault="00127699">
      <w:pPr>
        <w:widowControl w:val="0"/>
        <w:spacing w:line="240" w:lineRule="auto"/>
      </w:pPr>
      <w:r>
        <w:t>We have to use HMAC here.</w:t>
      </w:r>
    </w:p>
  </w:comment>
  <w:comment w:id="122"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124" w:author="Angelo De Caro" w:date="2017-08-07T02:41:00Z" w:initials="">
    <w:p w:rsidR="00EE738B" w:rsidRDefault="00127699">
      <w:pPr>
        <w:widowControl w:val="0"/>
        <w:spacing w:line="240" w:lineRule="auto"/>
      </w:pPr>
      <w:r>
        <w:t>We have to</w:t>
      </w:r>
      <w:r>
        <w:t xml:space="preserve"> use HMAC here.</w:t>
      </w:r>
    </w:p>
  </w:comment>
  <w:comment w:id="126" w:author="Elli Androulaki" w:date="2017-08-15T18:08:00Z" w:initials="">
    <w:p w:rsidR="00EE738B" w:rsidRDefault="00127699">
      <w:pPr>
        <w:widowControl w:val="0"/>
        <w:spacing w:line="240" w:lineRule="auto"/>
      </w:pPr>
      <w:r>
        <w:t>Can't the use of salt or n</w:t>
      </w:r>
      <w:r>
        <w:t>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w:t>
      </w:r>
      <w:r>
        <w:t xml:space="preserve"> be required, right?</w:t>
      </w:r>
    </w:p>
  </w:comment>
  <w:comment w:id="128" w:author="Angelo De Caro" w:date="2017-08-07T02:41:00Z" w:initials="">
    <w:p w:rsidR="00EE738B" w:rsidRDefault="00127699">
      <w:pPr>
        <w:widowControl w:val="0"/>
        <w:spacing w:line="240" w:lineRule="auto"/>
      </w:pPr>
      <w:r>
        <w:t>We have to use HMAC here.</w:t>
      </w:r>
    </w:p>
  </w:comment>
  <w:comment w:id="130"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133" w:author="Angelo De Caro" w:date="2017-08-07T02:41:00Z" w:initials="">
    <w:p w:rsidR="00EE738B" w:rsidRDefault="00127699">
      <w:pPr>
        <w:widowControl w:val="0"/>
        <w:spacing w:line="240" w:lineRule="auto"/>
      </w:pPr>
      <w:r>
        <w:t>We have to use HMAC here.</w:t>
      </w:r>
    </w:p>
  </w:comment>
  <w:comment w:id="135"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137" w:author="Angelo De Caro" w:date="2017-08-07T02:41:00Z" w:initials="">
    <w:p w:rsidR="00EE738B" w:rsidRDefault="00127699">
      <w:pPr>
        <w:widowControl w:val="0"/>
        <w:spacing w:line="240" w:lineRule="auto"/>
      </w:pPr>
      <w:r>
        <w:t>We have to use HMAC here.</w:t>
      </w:r>
    </w:p>
  </w:comment>
  <w:comment w:id="139" w:author="Elli Androulaki" w:date="2017-08-15T18:08:00Z" w:initials="">
    <w:p w:rsidR="00EE738B" w:rsidRDefault="00127699">
      <w:pPr>
        <w:widowControl w:val="0"/>
        <w:spacing w:line="240" w:lineRule="auto"/>
      </w:pPr>
      <w:r>
        <w:t>Can't the use of salt or n</w:t>
      </w:r>
      <w:r>
        <w:t>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w:t>
      </w:r>
      <w:r>
        <w:t xml:space="preserve"> be required, right?</w:t>
      </w:r>
    </w:p>
  </w:comment>
  <w:comment w:id="141" w:author="Angelo De Caro" w:date="2017-08-07T02:41:00Z" w:initials="">
    <w:p w:rsidR="00EE738B" w:rsidRDefault="00127699">
      <w:pPr>
        <w:widowControl w:val="0"/>
        <w:spacing w:line="240" w:lineRule="auto"/>
      </w:pPr>
      <w:r>
        <w:t>We have to use HMAC here.</w:t>
      </w:r>
    </w:p>
  </w:comment>
  <w:comment w:id="143"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144" w:author="Angelo De Caro" w:date="2017-08-07T02:41:00Z" w:initials="">
    <w:p w:rsidR="00EE738B" w:rsidRDefault="00127699">
      <w:pPr>
        <w:widowControl w:val="0"/>
        <w:spacing w:line="240" w:lineRule="auto"/>
      </w:pPr>
      <w:r>
        <w:t>We have to use HMAC here.</w:t>
      </w:r>
    </w:p>
  </w:comment>
  <w:comment w:id="145"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w:t>
      </w:r>
      <w:r>
        <w:t>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148" w:author="Angelo De Caro" w:date="2017-08-07T02:41:00Z" w:initials="">
    <w:p w:rsidR="00EE738B" w:rsidRDefault="00127699">
      <w:pPr>
        <w:widowControl w:val="0"/>
        <w:spacing w:line="240" w:lineRule="auto"/>
      </w:pPr>
      <w:r>
        <w:t>We have to use HMAC here.</w:t>
      </w:r>
    </w:p>
  </w:comment>
  <w:comment w:id="150"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w:t>
      </w:r>
      <w:r>
        <w:t>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152" w:author="Angelo De Caro" w:date="2017-08-07T02:41:00Z" w:initials="">
    <w:p w:rsidR="00EE738B" w:rsidRDefault="00127699">
      <w:pPr>
        <w:widowControl w:val="0"/>
        <w:spacing w:line="240" w:lineRule="auto"/>
      </w:pPr>
      <w:r>
        <w:t>We have to use HMAC here.</w:t>
      </w:r>
    </w:p>
  </w:comment>
  <w:comment w:id="154"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w:t>
      </w:r>
      <w:r>
        <w:t xml:space="preserve">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156" w:author="Angelo De Caro" w:date="2017-08-07T02:41:00Z" w:initials="">
    <w:p w:rsidR="00EE738B" w:rsidRDefault="00127699">
      <w:pPr>
        <w:widowControl w:val="0"/>
        <w:spacing w:line="240" w:lineRule="auto"/>
      </w:pPr>
      <w:r>
        <w:t>We have to use HMAC here.</w:t>
      </w:r>
    </w:p>
  </w:comment>
  <w:comment w:id="158" w:author="Elli Androulaki" w:date="2017-08-15T18:08:00Z" w:initials="">
    <w:p w:rsidR="00EE738B" w:rsidRDefault="00127699">
      <w:pPr>
        <w:widowControl w:val="0"/>
        <w:spacing w:line="240" w:lineRule="auto"/>
      </w:pPr>
      <w:r>
        <w:t>Can't the use of salt or not be somehow specifi</w:t>
      </w:r>
      <w:r>
        <w:t>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160" w:author="Angelo De Caro" w:date="2017-08-07T02:41:00Z" w:initials="">
    <w:p w:rsidR="00EE738B" w:rsidRDefault="00127699">
      <w:pPr>
        <w:widowControl w:val="0"/>
        <w:spacing w:line="240" w:lineRule="auto"/>
      </w:pPr>
      <w:r>
        <w:t>We have to use HMAC here.</w:t>
      </w:r>
    </w:p>
  </w:comment>
  <w:comment w:id="162"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164" w:author="Angelo De Caro" w:date="2017-08-07T02:41:00Z" w:initials="">
    <w:p w:rsidR="00EE738B" w:rsidRDefault="00127699">
      <w:pPr>
        <w:widowControl w:val="0"/>
        <w:spacing w:line="240" w:lineRule="auto"/>
      </w:pPr>
      <w:r>
        <w:t>We have to use HMAC here.</w:t>
      </w:r>
    </w:p>
  </w:comment>
  <w:comment w:id="166"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w:t>
      </w:r>
      <w:r>
        <w:t>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170" w:author="Angelo De Caro" w:date="2017-08-07T02:41:00Z" w:initials="">
    <w:p w:rsidR="00EE738B" w:rsidRDefault="00127699">
      <w:pPr>
        <w:widowControl w:val="0"/>
        <w:spacing w:line="240" w:lineRule="auto"/>
      </w:pPr>
      <w:r>
        <w:t>We have to use HMAC here.</w:t>
      </w:r>
    </w:p>
  </w:comment>
  <w:comment w:id="172"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w:t>
      </w:r>
      <w:r>
        <w:t xml:space="preserve">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175" w:author="Angelo De Caro" w:date="2017-08-07T02:41:00Z" w:initials="">
    <w:p w:rsidR="00EE738B" w:rsidRDefault="00127699">
      <w:pPr>
        <w:widowControl w:val="0"/>
        <w:spacing w:line="240" w:lineRule="auto"/>
      </w:pPr>
      <w:r>
        <w:t>We have to use HMAC here.</w:t>
      </w:r>
    </w:p>
  </w:comment>
  <w:comment w:id="177"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w:t>
      </w:r>
      <w:r>
        <w: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180" w:author="Angelo De Caro" w:date="2017-08-07T02:41:00Z" w:initials="">
    <w:p w:rsidR="00EE738B" w:rsidRDefault="00127699">
      <w:pPr>
        <w:widowControl w:val="0"/>
        <w:spacing w:line="240" w:lineRule="auto"/>
      </w:pPr>
      <w:r>
        <w:t>We have to use HMAC here.</w:t>
      </w:r>
    </w:p>
  </w:comment>
  <w:comment w:id="182" w:author="Elli Androulaki" w:date="2017-08-15T18:08:00Z" w:initials="">
    <w:p w:rsidR="00EE738B" w:rsidRDefault="00127699">
      <w:pPr>
        <w:widowControl w:val="0"/>
        <w:spacing w:line="240" w:lineRule="auto"/>
      </w:pPr>
      <w:r>
        <w:t>Can't the use of salt or not be somehow specified</w:t>
      </w:r>
      <w:r>
        <w:t xml:space="preserve">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183" w:author="Angelo De Caro" w:date="2017-08-07T02:41:00Z" w:initials="">
    <w:p w:rsidR="00EE738B" w:rsidRDefault="00127699">
      <w:pPr>
        <w:widowControl w:val="0"/>
        <w:spacing w:line="240" w:lineRule="auto"/>
      </w:pPr>
      <w:r>
        <w:t>We have to use HMAC here.</w:t>
      </w:r>
    </w:p>
  </w:comment>
  <w:comment w:id="184"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w:t>
      </w:r>
      <w:r>
        <w:t>ret in this case would not be required, right?</w:t>
      </w:r>
    </w:p>
  </w:comment>
  <w:comment w:id="185" w:author="Angelo De Caro" w:date="2017-08-07T02:41:00Z" w:initials="">
    <w:p w:rsidR="00EE738B" w:rsidRDefault="00127699">
      <w:pPr>
        <w:widowControl w:val="0"/>
        <w:spacing w:line="240" w:lineRule="auto"/>
      </w:pPr>
      <w:r>
        <w:t>We have to use HMAC here.</w:t>
      </w:r>
    </w:p>
  </w:comment>
  <w:comment w:id="186"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w:t>
      </w:r>
      <w:r>
        <w:t>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187" w:author="Angelo De Caro" w:date="2017-08-07T02:41:00Z" w:initials="">
    <w:p w:rsidR="00EE738B" w:rsidRDefault="00127699">
      <w:pPr>
        <w:widowControl w:val="0"/>
        <w:spacing w:line="240" w:lineRule="auto"/>
      </w:pPr>
      <w:r>
        <w:t>We have to use HMAC here.</w:t>
      </w:r>
    </w:p>
  </w:comment>
  <w:comment w:id="188"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 xml:space="preserve">Some values like keys tha have enough entropy would not need salt, and could act as salt </w:t>
      </w:r>
      <w:r>
        <w:t>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189" w:author="Angelo De Caro" w:date="2017-08-07T02:41:00Z" w:initials="">
    <w:p w:rsidR="00EE738B" w:rsidRDefault="00127699">
      <w:pPr>
        <w:widowControl w:val="0"/>
        <w:spacing w:line="240" w:lineRule="auto"/>
      </w:pPr>
      <w:r>
        <w:t>We have to use HMAC here.</w:t>
      </w:r>
    </w:p>
  </w:comment>
  <w:comment w:id="190"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191" w:author="Angelo De Caro" w:date="2017-08-07T02:41:00Z" w:initials="">
    <w:p w:rsidR="00EE738B" w:rsidRDefault="00127699">
      <w:pPr>
        <w:widowControl w:val="0"/>
        <w:spacing w:line="240" w:lineRule="auto"/>
      </w:pPr>
      <w:r>
        <w:t>We have to use HMAC here.</w:t>
      </w:r>
    </w:p>
  </w:comment>
  <w:comment w:id="192" w:author="Elli Androulaki" w:date="2017-08-15T18:08:00Z" w:initials="">
    <w:p w:rsidR="00EE738B" w:rsidRDefault="00127699">
      <w:pPr>
        <w:widowControl w:val="0"/>
        <w:spacing w:line="240" w:lineRule="auto"/>
      </w:pPr>
      <w:r>
        <w:t>Can't the use of salt or n</w:t>
      </w:r>
      <w:r>
        <w:t>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w:t>
      </w:r>
      <w:r>
        <w:t xml:space="preserve"> be required, right?</w:t>
      </w:r>
    </w:p>
  </w:comment>
  <w:comment w:id="193" w:author="Angelo De Caro" w:date="2017-08-07T02:41:00Z" w:initials="">
    <w:p w:rsidR="00EE738B" w:rsidRDefault="00127699">
      <w:pPr>
        <w:widowControl w:val="0"/>
        <w:spacing w:line="240" w:lineRule="auto"/>
      </w:pPr>
      <w:r>
        <w:t>We have to use HMAC he</w:t>
      </w:r>
      <w:r>
        <w:t>re.</w:t>
      </w:r>
    </w:p>
  </w:comment>
  <w:comment w:id="195"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194" w:author="Angelo De Caro" w:date="2017-08-07T02:45:00Z" w:initials="">
    <w:p w:rsidR="00EE738B" w:rsidRDefault="00127699">
      <w:pPr>
        <w:widowControl w:val="0"/>
        <w:spacing w:line="240" w:lineRule="auto"/>
      </w:pPr>
      <w:r>
        <w:t>Are you referring to the optional values in HMAC?</w:t>
      </w:r>
    </w:p>
  </w:comment>
  <w:comment w:id="196" w:author="Angelo De Caro" w:date="2017-08-07T02:41:00Z" w:initials="">
    <w:p w:rsidR="00EE738B" w:rsidRDefault="00127699">
      <w:pPr>
        <w:widowControl w:val="0"/>
        <w:spacing w:line="240" w:lineRule="auto"/>
      </w:pPr>
      <w:r>
        <w:t>We have to use HMAC here.</w:t>
      </w:r>
    </w:p>
  </w:comment>
  <w:comment w:id="197"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w:t>
      </w:r>
      <w:r>
        <w:t>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198" w:author="Angelo De Caro" w:date="2017-08-07T02:41:00Z" w:initials="">
    <w:p w:rsidR="00EE738B" w:rsidRDefault="00127699">
      <w:pPr>
        <w:widowControl w:val="0"/>
        <w:spacing w:line="240" w:lineRule="auto"/>
      </w:pPr>
      <w:r>
        <w:t>We have to use HMAC here.</w:t>
      </w:r>
    </w:p>
  </w:comment>
  <w:comment w:id="199"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w:t>
      </w:r>
      <w:r>
        <w:t>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00" w:author="Angelo De Caro" w:date="2017-08-07T02:41:00Z" w:initials="">
    <w:p w:rsidR="00EE738B" w:rsidRDefault="00127699">
      <w:pPr>
        <w:widowControl w:val="0"/>
        <w:spacing w:line="240" w:lineRule="auto"/>
      </w:pPr>
      <w:r>
        <w:t>We have to use HMAC here.</w:t>
      </w:r>
    </w:p>
  </w:comment>
  <w:comment w:id="201"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w:t>
      </w:r>
      <w:r>
        <w:t xml:space="preserve">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02" w:author="Angelo De Caro" w:date="2017-08-07T02:41:00Z" w:initials="">
    <w:p w:rsidR="00EE738B" w:rsidRDefault="00127699">
      <w:pPr>
        <w:widowControl w:val="0"/>
        <w:spacing w:line="240" w:lineRule="auto"/>
      </w:pPr>
      <w:r>
        <w:t>We have to use HMAC here.</w:t>
      </w:r>
    </w:p>
  </w:comment>
  <w:comment w:id="203" w:author="Elli Androulaki" w:date="2017-08-15T18:08:00Z" w:initials="">
    <w:p w:rsidR="00EE738B" w:rsidRDefault="00127699">
      <w:pPr>
        <w:widowControl w:val="0"/>
        <w:spacing w:line="240" w:lineRule="auto"/>
      </w:pPr>
      <w:r>
        <w:t>Can't the use of salt or not be somehow specifi</w:t>
      </w:r>
      <w:r>
        <w:t>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04" w:author="Angelo De Caro" w:date="2017-08-07T02:41:00Z" w:initials="">
    <w:p w:rsidR="00EE738B" w:rsidRDefault="00127699">
      <w:pPr>
        <w:widowControl w:val="0"/>
        <w:spacing w:line="240" w:lineRule="auto"/>
      </w:pPr>
      <w:r>
        <w:t>We have to use HMAC here.</w:t>
      </w:r>
    </w:p>
  </w:comment>
  <w:comment w:id="205"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w:t>
      </w:r>
      <w:r>
        <w:t>ret in this case would not be required, right?</w:t>
      </w:r>
    </w:p>
  </w:comment>
  <w:comment w:id="206" w:author="Angelo De Caro" w:date="2017-08-07T02:41:00Z" w:initials="">
    <w:p w:rsidR="00EE738B" w:rsidRDefault="00127699">
      <w:pPr>
        <w:widowControl w:val="0"/>
        <w:spacing w:line="240" w:lineRule="auto"/>
      </w:pPr>
      <w:r>
        <w:t>We have to use HMAC here.</w:t>
      </w:r>
    </w:p>
  </w:comment>
  <w:comment w:id="207"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w:t>
      </w:r>
      <w:r>
        <w:t>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08" w:author="Angelo De Caro" w:date="2017-08-07T02:41:00Z" w:initials="">
    <w:p w:rsidR="00EE738B" w:rsidRDefault="00127699">
      <w:pPr>
        <w:widowControl w:val="0"/>
        <w:spacing w:line="240" w:lineRule="auto"/>
      </w:pPr>
      <w:r>
        <w:t>We have to use HMAC here.</w:t>
      </w:r>
    </w:p>
  </w:comment>
  <w:comment w:id="209"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 xml:space="preserve">Some values like keys tha have enough entropy would not need salt, and could act as salt </w:t>
      </w:r>
      <w:r>
        <w:t>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10" w:author="Angelo De Caro" w:date="2017-08-07T02:41:00Z" w:initials="">
    <w:p w:rsidR="00EE738B" w:rsidRDefault="00127699">
      <w:pPr>
        <w:widowControl w:val="0"/>
        <w:spacing w:line="240" w:lineRule="auto"/>
      </w:pPr>
      <w:r>
        <w:t>We have to use HMAC here.</w:t>
      </w:r>
    </w:p>
  </w:comment>
  <w:comment w:id="211"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w:t>
      </w:r>
      <w:r>
        <w:t>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12" w:author="Angelo De Caro" w:date="2017-08-07T02:41:00Z" w:initials="">
    <w:p w:rsidR="00EE738B" w:rsidRDefault="00127699">
      <w:pPr>
        <w:widowControl w:val="0"/>
        <w:spacing w:line="240" w:lineRule="auto"/>
      </w:pPr>
      <w:r>
        <w:t>We have to use HMAC here.</w:t>
      </w:r>
    </w:p>
  </w:comment>
  <w:comment w:id="213"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w:t>
      </w:r>
      <w:r>
        <w:t>ret in this case would not be required, right?</w:t>
      </w:r>
    </w:p>
  </w:comment>
  <w:comment w:id="214" w:author="Angelo De Caro" w:date="2017-08-07T02:41:00Z" w:initials="">
    <w:p w:rsidR="00EE738B" w:rsidRDefault="00127699">
      <w:pPr>
        <w:widowControl w:val="0"/>
        <w:spacing w:line="240" w:lineRule="auto"/>
      </w:pPr>
      <w:r>
        <w:t>We have to use HMA</w:t>
      </w:r>
      <w:r>
        <w:t>C here.</w:t>
      </w:r>
    </w:p>
  </w:comment>
  <w:comment w:id="215"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w:t>
      </w:r>
      <w:r>
        <w:t>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16" w:author="Angelo De Caro" w:date="2017-08-07T02:41:00Z" w:initials="">
    <w:p w:rsidR="00EE738B" w:rsidRDefault="00127699">
      <w:pPr>
        <w:widowControl w:val="0"/>
        <w:spacing w:line="240" w:lineRule="auto"/>
      </w:pPr>
      <w:r>
        <w:t>We have to use HMAC here.</w:t>
      </w:r>
    </w:p>
  </w:comment>
  <w:comment w:id="217"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 xml:space="preserve">Some values like keys tha have enough entropy would not need salt, and could act as salt </w:t>
      </w:r>
      <w:r>
        <w:t>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18" w:author="Angelo De Caro" w:date="2017-08-07T02:41:00Z" w:initials="">
    <w:p w:rsidR="00EE738B" w:rsidRDefault="00127699">
      <w:pPr>
        <w:widowControl w:val="0"/>
        <w:spacing w:line="240" w:lineRule="auto"/>
      </w:pPr>
      <w:r>
        <w:t>We have to use HMAC here.</w:t>
      </w:r>
    </w:p>
  </w:comment>
  <w:comment w:id="219"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20" w:author="Angelo De Caro" w:date="2017-08-07T02:41:00Z" w:initials="">
    <w:p w:rsidR="00EE738B" w:rsidRDefault="00127699">
      <w:pPr>
        <w:widowControl w:val="0"/>
        <w:spacing w:line="240" w:lineRule="auto"/>
      </w:pPr>
      <w:r>
        <w:t>We have to use HMAC here.</w:t>
      </w:r>
    </w:p>
  </w:comment>
  <w:comment w:id="221" w:author="Elli Androulaki" w:date="2017-08-15T18:08:00Z" w:initials="">
    <w:p w:rsidR="00EE738B" w:rsidRDefault="00127699">
      <w:pPr>
        <w:widowControl w:val="0"/>
        <w:spacing w:line="240" w:lineRule="auto"/>
      </w:pPr>
      <w:r>
        <w:t>Can't the use of salt or n</w:t>
      </w:r>
      <w:r>
        <w:t>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w:t>
      </w:r>
      <w:r>
        <w:t xml:space="preserve"> be required, right?</w:t>
      </w:r>
    </w:p>
  </w:comment>
  <w:comment w:id="222" w:author="Angelo De Caro" w:date="2017-08-07T02:41:00Z" w:initials="">
    <w:p w:rsidR="00EE738B" w:rsidRDefault="00127699">
      <w:pPr>
        <w:widowControl w:val="0"/>
        <w:spacing w:line="240" w:lineRule="auto"/>
      </w:pPr>
      <w:r>
        <w:t>We have to use HMAC here.</w:t>
      </w:r>
    </w:p>
  </w:comment>
  <w:comment w:id="223"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24" w:author="Angelo De Caro" w:date="2017-08-07T02:41:00Z" w:initials="">
    <w:p w:rsidR="00EE738B" w:rsidRDefault="00127699">
      <w:pPr>
        <w:widowControl w:val="0"/>
        <w:spacing w:line="240" w:lineRule="auto"/>
      </w:pPr>
      <w:r>
        <w:t>We have to use HMAC here.</w:t>
      </w:r>
    </w:p>
  </w:comment>
  <w:comment w:id="225"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w:t>
      </w:r>
      <w:r>
        <w:t>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26" w:author="Angelo De Caro" w:date="2017-08-07T02:41:00Z" w:initials="">
    <w:p w:rsidR="00EE738B" w:rsidRDefault="00127699">
      <w:pPr>
        <w:widowControl w:val="0"/>
        <w:spacing w:line="240" w:lineRule="auto"/>
      </w:pPr>
      <w:r>
        <w:t>We have to use HMAC here.</w:t>
      </w:r>
    </w:p>
  </w:comment>
  <w:comment w:id="228"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w:t>
      </w:r>
      <w:r>
        <w:t>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27" w:author="Angelo De Caro" w:date="2017-08-07T02:48:00Z" w:initials="">
    <w:p w:rsidR="00EE738B" w:rsidRDefault="00127699">
      <w:pPr>
        <w:widowControl w:val="0"/>
        <w:spacing w:line="240" w:lineRule="auto"/>
      </w:pPr>
      <w:r>
        <w:t>Why do we need them given that a pre-distributed secret salt needs to be used anyway?</w:t>
      </w:r>
    </w:p>
  </w:comment>
  <w:comment w:id="229" w:author="Angelo De Caro" w:date="2017-08-07T02:41:00Z" w:initials="">
    <w:p w:rsidR="00EE738B" w:rsidRDefault="00127699">
      <w:pPr>
        <w:widowControl w:val="0"/>
        <w:spacing w:line="240" w:lineRule="auto"/>
      </w:pPr>
      <w:r>
        <w:t>We have to use HMAC here.</w:t>
      </w:r>
    </w:p>
  </w:comment>
  <w:comment w:id="230"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w:t>
      </w:r>
      <w:r>
        <w:t xml:space="preserve">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31" w:author="Angelo De Caro" w:date="2017-08-07T02:41:00Z" w:initials="">
    <w:p w:rsidR="00EE738B" w:rsidRDefault="00127699">
      <w:pPr>
        <w:widowControl w:val="0"/>
        <w:spacing w:line="240" w:lineRule="auto"/>
      </w:pPr>
      <w:r>
        <w:t>We have to use HMAC here.</w:t>
      </w:r>
    </w:p>
  </w:comment>
  <w:comment w:id="232" w:author="Elli Androulaki" w:date="2017-08-15T18:08:00Z" w:initials="">
    <w:p w:rsidR="00EE738B" w:rsidRDefault="00127699">
      <w:pPr>
        <w:widowControl w:val="0"/>
        <w:spacing w:line="240" w:lineRule="auto"/>
      </w:pPr>
      <w:r>
        <w:t>Can't the use of salt or not be somehow specifi</w:t>
      </w:r>
      <w:r>
        <w:t>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33" w:author="Angelo De Caro" w:date="2017-08-07T02:41:00Z" w:initials="">
    <w:p w:rsidR="00EE738B" w:rsidRDefault="00127699">
      <w:pPr>
        <w:widowControl w:val="0"/>
        <w:spacing w:line="240" w:lineRule="auto"/>
      </w:pPr>
      <w:r>
        <w:t>We have to use HMAC here.</w:t>
      </w:r>
    </w:p>
  </w:comment>
  <w:comment w:id="234"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35" w:author="Angelo De Caro" w:date="2017-08-07T02:41:00Z" w:initials="">
    <w:p w:rsidR="00EE738B" w:rsidRDefault="00127699">
      <w:pPr>
        <w:widowControl w:val="0"/>
        <w:spacing w:line="240" w:lineRule="auto"/>
      </w:pPr>
      <w:r>
        <w:t>We have to use HMAC here.</w:t>
      </w:r>
    </w:p>
  </w:comment>
  <w:comment w:id="236"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w:t>
      </w:r>
      <w:r>
        <w:t>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37" w:author="Angelo De Caro" w:date="2017-08-07T02:41:00Z" w:initials="">
    <w:p w:rsidR="00EE738B" w:rsidRDefault="00127699">
      <w:pPr>
        <w:widowControl w:val="0"/>
        <w:spacing w:line="240" w:lineRule="auto"/>
      </w:pPr>
      <w:r>
        <w:t>We have to use HMAC here.</w:t>
      </w:r>
    </w:p>
  </w:comment>
  <w:comment w:id="238"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w:t>
      </w:r>
      <w:r>
        <w:t xml:space="preserve">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39" w:author="Angelo De Caro" w:date="2017-08-07T02:41:00Z" w:initials="">
    <w:p w:rsidR="00EE738B" w:rsidRDefault="00127699">
      <w:pPr>
        <w:widowControl w:val="0"/>
        <w:spacing w:line="240" w:lineRule="auto"/>
      </w:pPr>
      <w:r>
        <w:t>We have to use HMAC here.</w:t>
      </w:r>
    </w:p>
  </w:comment>
  <w:comment w:id="240"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w:t>
      </w:r>
      <w:r>
        <w: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41" w:author="Angelo De Caro" w:date="2017-08-07T02:41:00Z" w:initials="">
    <w:p w:rsidR="00EE738B" w:rsidRDefault="00127699">
      <w:pPr>
        <w:widowControl w:val="0"/>
        <w:spacing w:line="240" w:lineRule="auto"/>
      </w:pPr>
      <w:r>
        <w:t>We have to use HMAC here.</w:t>
      </w:r>
    </w:p>
  </w:comment>
  <w:comment w:id="242"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w:t>
      </w:r>
      <w:r>
        <w:t>ret in this case would not be required, right?</w:t>
      </w:r>
    </w:p>
  </w:comment>
  <w:comment w:id="243" w:author="Angelo De Caro" w:date="2017-08-07T02:41:00Z" w:initials="">
    <w:p w:rsidR="00EE738B" w:rsidRDefault="00127699">
      <w:pPr>
        <w:widowControl w:val="0"/>
        <w:spacing w:line="240" w:lineRule="auto"/>
      </w:pPr>
      <w:r>
        <w:t>We have to use HMAC here.</w:t>
      </w:r>
    </w:p>
  </w:comment>
  <w:comment w:id="244"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w:t>
      </w:r>
      <w:r>
        <w:t>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45" w:author="Angelo De Caro" w:date="2017-08-07T02:41:00Z" w:initials="">
    <w:p w:rsidR="00EE738B" w:rsidRDefault="00127699">
      <w:pPr>
        <w:widowControl w:val="0"/>
        <w:spacing w:line="240" w:lineRule="auto"/>
      </w:pPr>
      <w:r>
        <w:t>We have to use HMAC here.</w:t>
      </w:r>
    </w:p>
  </w:comment>
  <w:comment w:id="246"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 xml:space="preserve">Some values like keys tha have enough entropy would not need salt, and could act as salt </w:t>
      </w:r>
      <w:r>
        <w:t>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47" w:author="Angelo De Caro" w:date="2017-08-07T02:41:00Z" w:initials="">
    <w:p w:rsidR="00EE738B" w:rsidRDefault="00127699">
      <w:pPr>
        <w:widowControl w:val="0"/>
        <w:spacing w:line="240" w:lineRule="auto"/>
      </w:pPr>
      <w:r>
        <w:t>We have to use HMAC here.</w:t>
      </w:r>
    </w:p>
  </w:comment>
  <w:comment w:id="248"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w:t>
      </w:r>
      <w:r>
        <w:t>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49" w:author="Angelo De Caro" w:date="2017-08-07T02:41:00Z" w:initials="">
    <w:p w:rsidR="00EE738B" w:rsidRDefault="00127699">
      <w:pPr>
        <w:widowControl w:val="0"/>
        <w:spacing w:line="240" w:lineRule="auto"/>
      </w:pPr>
      <w:r>
        <w:t>We have to use HMAC here.</w:t>
      </w:r>
    </w:p>
  </w:comment>
  <w:comment w:id="254"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w:t>
      </w:r>
      <w:r>
        <w:t>ret in this case would not be required, right?</w:t>
      </w:r>
    </w:p>
  </w:comment>
  <w:comment w:id="250" w:author="David Enyeart" w:date="2017-05-25T11:19:00Z" w:initials="">
    <w:p w:rsidR="00EE738B" w:rsidRDefault="00127699">
      <w:pPr>
        <w:widowControl w:val="0"/>
        <w:spacing w:line="240" w:lineRule="auto"/>
      </w:pPr>
      <w:r>
        <w:t>I believe this design is in</w:t>
      </w:r>
      <w:r>
        <w:t>compatible with the 'proceed with missing data' design.  Consider the scenario where version1 should have been written to private state, but it is not yet available there. Gets() on private data need to check the version in both private and public state, a</w:t>
      </w:r>
      <w:r>
        <w:t>nd return an endorsement error if they are not in sync.  But if version1 is not yet in private state, the Get() from private state will return nothing, and we will have no salt to Get() the hashed value from public state. We cannot determine if this is a k</w:t>
      </w:r>
      <w:r>
        <w:t>ey that fabric has never seen before (in which case endorsement can continue), or if this is a key that simply hasn't made it into private state yet (in which case endorsement should halt).  To resolve this, I think client or chaincode will have to pre-sal</w:t>
      </w:r>
      <w:r>
        <w:t>t the private keys, and then fabric will simply use the key as normal.</w:t>
      </w:r>
    </w:p>
  </w:comment>
  <w:comment w:id="251" w:author="Troy Ronda" w:date="2017-05-25T12:48:00Z" w:initials="">
    <w:p w:rsidR="00EE738B" w:rsidRDefault="00127699">
      <w:pPr>
        <w:widowControl w:val="0"/>
        <w:spacing w:line="240" w:lineRule="auto"/>
      </w:pPr>
      <w:r>
        <w:t>Good point. Without knowledge of the salt &amp; key, a hole can cause the endorser to not know if the key doesn't exist or if the peer is missing private state. I'll think more on this poin</w:t>
      </w:r>
      <w:r>
        <w:t>t - btw, even with this limitation, the pre-distributed salt &amp; hashing can still be managed by Fabric to keep the solution generic.</w:t>
      </w:r>
    </w:p>
    <w:p w:rsidR="00EE738B" w:rsidRDefault="00EE738B">
      <w:pPr>
        <w:widowControl w:val="0"/>
        <w:spacing w:line="240" w:lineRule="auto"/>
      </w:pPr>
    </w:p>
    <w:p w:rsidR="00EE738B" w:rsidRDefault="00127699">
      <w:pPr>
        <w:widowControl w:val="0"/>
        <w:spacing w:line="240" w:lineRule="auto"/>
      </w:pPr>
      <w:r>
        <w:t>Additionally, this issue doesn't impact the ability for Fabric to manage private value salts in the private state.</w:t>
      </w:r>
    </w:p>
  </w:comment>
  <w:comment w:id="252" w:author="Elli Androulaki" w:date="2017-05-26T14:43:00Z" w:initials="">
    <w:p w:rsidR="00EE738B" w:rsidRDefault="00127699">
      <w:pPr>
        <w:widowControl w:val="0"/>
        <w:spacing w:line="240" w:lineRule="auto"/>
      </w:pPr>
      <w:r>
        <w:t>Not sure</w:t>
      </w:r>
      <w:r>
        <w:t xml:space="preserve"> i am totally synced with the issue. However (and in a brainstorming-spirit), was wondering if the following could be useful:</w:t>
      </w:r>
    </w:p>
    <w:p w:rsidR="00EE738B" w:rsidRDefault="00EE738B">
      <w:pPr>
        <w:widowControl w:val="0"/>
        <w:spacing w:line="240" w:lineRule="auto"/>
      </w:pPr>
    </w:p>
    <w:p w:rsidR="00EE738B" w:rsidRDefault="00127699">
      <w:pPr>
        <w:widowControl w:val="0"/>
        <w:spacing w:line="240" w:lineRule="auto"/>
      </w:pPr>
      <w:r>
        <w:t xml:space="preserve">Couldn't one use the partition setup transaction (if e.g., a config transaction) to "register" the "pre-distributed secret salt" </w:t>
      </w:r>
      <w:r>
        <w:t xml:space="preserve">for that partition? </w:t>
      </w:r>
    </w:p>
    <w:p w:rsidR="00EE738B" w:rsidRDefault="00EE738B">
      <w:pPr>
        <w:widowControl w:val="0"/>
        <w:spacing w:line="240" w:lineRule="auto"/>
      </w:pPr>
    </w:p>
    <w:p w:rsidR="00EE738B" w:rsidRDefault="00127699">
      <w:pPr>
        <w:widowControl w:val="0"/>
        <w:spacing w:line="240" w:lineRule="auto"/>
      </w:pPr>
      <w:r>
        <w:t>Since entropy of the pre-registered secret is supposed to be high, we would only need to use hash(salt) to the blockchain, and the actual salt on the temp db for the corresponding partition, distributed as conventional tempDB entries.</w:t>
      </w:r>
    </w:p>
    <w:p w:rsidR="00EE738B" w:rsidRDefault="00EE738B">
      <w:pPr>
        <w:widowControl w:val="0"/>
        <w:spacing w:line="240" w:lineRule="auto"/>
      </w:pPr>
    </w:p>
    <w:p w:rsidR="00EE738B" w:rsidRDefault="00127699">
      <w:pPr>
        <w:widowControl w:val="0"/>
        <w:spacing w:line="240" w:lineRule="auto"/>
      </w:pPr>
      <w:r>
        <w:t>Of course, to my understanding the recommendation in this proposal is to have partitions, and collections to be defined via config transactions. If temp db does support config transaction related information, we may consider have a system chaincode initi</w:t>
      </w:r>
      <w:r>
        <w:t>alising and upgrading configuration information of a partition? E.g., membership, key-material registration, etc...</w:t>
      </w:r>
    </w:p>
    <w:p w:rsidR="00EE738B" w:rsidRDefault="00EE738B">
      <w:pPr>
        <w:widowControl w:val="0"/>
        <w:spacing w:line="240" w:lineRule="auto"/>
      </w:pPr>
    </w:p>
    <w:p w:rsidR="00EE738B" w:rsidRDefault="00127699">
      <w:pPr>
        <w:widowControl w:val="0"/>
        <w:spacing w:line="240" w:lineRule="auto"/>
      </w:pPr>
      <w:r>
        <w:t>What do you think?</w:t>
      </w:r>
    </w:p>
  </w:comment>
  <w:comment w:id="253" w:author="Troy Ronda" w:date="2017-05-30T01:34:00Z" w:initials="">
    <w:p w:rsidR="00EE738B" w:rsidRDefault="00127699">
      <w:pPr>
        <w:widowControl w:val="0"/>
        <w:spacing w:line="240" w:lineRule="auto"/>
      </w:pPr>
      <w:r>
        <w:t>I've tried to refactor the description since the comment was raised to better describe the goal and limitations.</w:t>
      </w:r>
    </w:p>
    <w:p w:rsidR="00EE738B" w:rsidRDefault="00EE738B">
      <w:pPr>
        <w:widowControl w:val="0"/>
        <w:spacing w:line="240" w:lineRule="auto"/>
      </w:pPr>
    </w:p>
    <w:p w:rsidR="00EE738B" w:rsidRDefault="00127699">
      <w:pPr>
        <w:widowControl w:val="0"/>
        <w:spacing w:line="240" w:lineRule="auto"/>
      </w:pPr>
      <w:r>
        <w:t>The goal is to keep the confidentiality of the key and values. To do so, hashes should contain a salt and that salt should be unguessable by an observer.</w:t>
      </w:r>
    </w:p>
    <w:p w:rsidR="00EE738B" w:rsidRDefault="00EE738B">
      <w:pPr>
        <w:widowControl w:val="0"/>
        <w:spacing w:line="240" w:lineRule="auto"/>
      </w:pPr>
    </w:p>
    <w:p w:rsidR="00EE738B" w:rsidRDefault="00127699">
      <w:pPr>
        <w:widowControl w:val="0"/>
        <w:spacing w:line="240" w:lineRule="auto"/>
      </w:pPr>
      <w:r>
        <w:t>Ideally each key has a different salt that wasn't ever distributed outside of the inner circle of the</w:t>
      </w:r>
      <w:r>
        <w:t xml:space="preserve"> partition, but this has to be balanced against the ability for the channel, as a whole, to perform MVCC. By doing so, we can keep the private data secret &amp; asynchronously distributed without holding up ledger processing. </w:t>
      </w:r>
    </w:p>
    <w:p w:rsidR="00EE738B" w:rsidRDefault="00EE738B">
      <w:pPr>
        <w:widowControl w:val="0"/>
        <w:spacing w:line="240" w:lineRule="auto"/>
      </w:pPr>
    </w:p>
    <w:p w:rsidR="00EE738B" w:rsidRDefault="00127699">
      <w:pPr>
        <w:widowControl w:val="0"/>
        <w:spacing w:line="240" w:lineRule="auto"/>
      </w:pPr>
      <w:r>
        <w:t>So the updated description compr</w:t>
      </w:r>
      <w:r>
        <w:t>omises by having a salt generated for each key that is stored &amp; distributed with the ledger (but combined with a secret that isn't).</w:t>
      </w:r>
    </w:p>
    <w:p w:rsidR="00EE738B" w:rsidRDefault="00EE738B">
      <w:pPr>
        <w:widowControl w:val="0"/>
        <w:spacing w:line="240" w:lineRule="auto"/>
      </w:pPr>
    </w:p>
    <w:p w:rsidR="00EE738B" w:rsidRDefault="00127699">
      <w:pPr>
        <w:widowControl w:val="0"/>
        <w:spacing w:line="240" w:lineRule="auto"/>
      </w:pPr>
      <w:r>
        <w:t>However for the values, we can still keep those salts private -- and so the salt for the values is described as being in t</w:t>
      </w:r>
      <w:r>
        <w:t>he private state instead.</w:t>
      </w:r>
    </w:p>
    <w:p w:rsidR="00EE738B" w:rsidRDefault="00EE738B">
      <w:pPr>
        <w:widowControl w:val="0"/>
        <w:spacing w:line="240" w:lineRule="auto"/>
      </w:pPr>
    </w:p>
    <w:p w:rsidR="00EE738B" w:rsidRDefault="00127699">
      <w:pPr>
        <w:widowControl w:val="0"/>
        <w:spacing w:line="240" w:lineRule="auto"/>
      </w:pPr>
      <w:r>
        <w:t>btw - I'm generally in favour of pluggability but I wanted ensure the context is clear before I move onto this point in this comment thread.</w:t>
      </w:r>
    </w:p>
  </w:comment>
  <w:comment w:id="255" w:author="Angelo De Caro" w:date="2017-08-07T02:41:00Z" w:initials="">
    <w:p w:rsidR="00EE738B" w:rsidRDefault="00127699">
      <w:pPr>
        <w:widowControl w:val="0"/>
        <w:spacing w:line="240" w:lineRule="auto"/>
      </w:pPr>
      <w:r>
        <w:t>We have to use HMAC here.</w:t>
      </w:r>
    </w:p>
  </w:comment>
  <w:comment w:id="256"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w:t>
      </w:r>
      <w:r>
        <w:t>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57" w:author="Angelo De Caro" w:date="2017-08-07T02:41:00Z" w:initials="">
    <w:p w:rsidR="00EE738B" w:rsidRDefault="00127699">
      <w:pPr>
        <w:widowControl w:val="0"/>
        <w:spacing w:line="240" w:lineRule="auto"/>
      </w:pPr>
      <w:r>
        <w:t>We have to use HMAC he</w:t>
      </w:r>
      <w:r>
        <w:t>re.</w:t>
      </w:r>
    </w:p>
  </w:comment>
  <w:comment w:id="258"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 xml:space="preserve">Some values like keys tha have enough entropy would not need salt, and could act as salt </w:t>
      </w:r>
      <w:r>
        <w:t>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59" w:author="Angelo De Caro" w:date="2017-08-07T02:41:00Z" w:initials="">
    <w:p w:rsidR="00EE738B" w:rsidRDefault="00127699">
      <w:pPr>
        <w:widowControl w:val="0"/>
        <w:spacing w:line="240" w:lineRule="auto"/>
      </w:pPr>
      <w:r>
        <w:t>We have to use HMAC here.</w:t>
      </w:r>
    </w:p>
  </w:comment>
  <w:comment w:id="260"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w:t>
      </w:r>
      <w:r>
        <w:t>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61" w:author="Angelo De Caro" w:date="2017-08-07T02:41:00Z" w:initials="">
    <w:p w:rsidR="00EE738B" w:rsidRDefault="00127699">
      <w:pPr>
        <w:widowControl w:val="0"/>
        <w:spacing w:line="240" w:lineRule="auto"/>
      </w:pPr>
      <w:r>
        <w:t>We have to use HMAC here.</w:t>
      </w:r>
    </w:p>
  </w:comment>
  <w:comment w:id="262" w:author="Elli Androulaki" w:date="2017-08-15T18:08:00Z" w:initials="">
    <w:p w:rsidR="00EE738B" w:rsidRDefault="00127699">
      <w:pPr>
        <w:widowControl w:val="0"/>
        <w:spacing w:line="240" w:lineRule="auto"/>
      </w:pPr>
      <w:r>
        <w:t>Can't the use of salt or not be somehow specified in the putState va</w:t>
      </w:r>
      <w:r>
        <w:t>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63" w:author="Angelo De Caro" w:date="2017-08-07T02:41:00Z" w:initials="">
    <w:p w:rsidR="00EE738B" w:rsidRDefault="00127699">
      <w:pPr>
        <w:widowControl w:val="0"/>
        <w:spacing w:line="240" w:lineRule="auto"/>
      </w:pPr>
      <w:r>
        <w:t>We have to use HMAC here.</w:t>
      </w:r>
    </w:p>
  </w:comment>
  <w:comment w:id="264" w:author="Elli Androulaki" w:date="2017-08-15T18:08:00Z" w:initials="">
    <w:p w:rsidR="00EE738B" w:rsidRDefault="00127699">
      <w:pPr>
        <w:widowControl w:val="0"/>
        <w:spacing w:line="240" w:lineRule="auto"/>
      </w:pPr>
      <w:r>
        <w:t>Can't the use of salt</w:t>
      </w:r>
      <w:r>
        <w:t xml:space="preserve">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w:t>
      </w:r>
      <w:r>
        <w:t>d not be required, right?</w:t>
      </w:r>
    </w:p>
  </w:comment>
  <w:comment w:id="265" w:author="Angelo De Caro" w:date="2017-08-07T02:41:00Z" w:initials="">
    <w:p w:rsidR="00EE738B" w:rsidRDefault="00127699">
      <w:pPr>
        <w:widowControl w:val="0"/>
        <w:spacing w:line="240" w:lineRule="auto"/>
      </w:pPr>
      <w:r>
        <w:t>We have to use HMAC here.</w:t>
      </w:r>
    </w:p>
  </w:comment>
  <w:comment w:id="266"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 xml:space="preserve">Some values like keys tha have enough entropy would not need salt, and could act as salt generators for other key-values in the same collection that require </w:t>
      </w:r>
      <w:r>
        <w:t>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67" w:author="Angelo De Caro" w:date="2017-08-07T02:41:00Z" w:initials="">
    <w:p w:rsidR="00EE738B" w:rsidRDefault="00127699">
      <w:pPr>
        <w:widowControl w:val="0"/>
        <w:spacing w:line="240" w:lineRule="auto"/>
      </w:pPr>
      <w:r>
        <w:t>We have to use HMAC here.</w:t>
      </w:r>
    </w:p>
  </w:comment>
  <w:comment w:id="268"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69" w:author="Angelo De Caro" w:date="2017-08-07T02:41:00Z" w:initials="">
    <w:p w:rsidR="00EE738B" w:rsidRDefault="00127699">
      <w:pPr>
        <w:widowControl w:val="0"/>
        <w:spacing w:line="240" w:lineRule="auto"/>
      </w:pPr>
      <w:r>
        <w:t>We have to use HMAC here.</w:t>
      </w:r>
    </w:p>
  </w:comment>
  <w:comment w:id="270" w:author="Elli Androulaki" w:date="2017-08-15T18:08:00Z" w:initials="">
    <w:p w:rsidR="00EE738B" w:rsidRDefault="00127699">
      <w:pPr>
        <w:widowControl w:val="0"/>
        <w:spacing w:line="240" w:lineRule="auto"/>
      </w:pPr>
      <w:r>
        <w:t>Can't the use of salt or n</w:t>
      </w:r>
      <w:r>
        <w:t>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w:t>
      </w:r>
      <w:r>
        <w:t xml:space="preserve"> be required, right?</w:t>
      </w:r>
    </w:p>
  </w:comment>
  <w:comment w:id="271" w:author="Angelo De Caro" w:date="2017-08-07T02:41:00Z" w:initials="">
    <w:p w:rsidR="00EE738B" w:rsidRDefault="00127699">
      <w:pPr>
        <w:widowControl w:val="0"/>
        <w:spacing w:line="240" w:lineRule="auto"/>
      </w:pPr>
      <w:r>
        <w:t>We have to use HMAC here.</w:t>
      </w:r>
    </w:p>
  </w:comment>
  <w:comment w:id="272"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73" w:author="Angelo De Caro" w:date="2017-08-07T02:41:00Z" w:initials="">
    <w:p w:rsidR="00EE738B" w:rsidRDefault="00127699">
      <w:pPr>
        <w:widowControl w:val="0"/>
        <w:spacing w:line="240" w:lineRule="auto"/>
      </w:pPr>
      <w:r>
        <w:t>We have to use HMAC here.</w:t>
      </w:r>
    </w:p>
  </w:comment>
  <w:comment w:id="274"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75" w:author="Angelo De Caro" w:date="2017-08-07T02:41:00Z" w:initials="">
    <w:p w:rsidR="00EE738B" w:rsidRDefault="00127699">
      <w:pPr>
        <w:widowControl w:val="0"/>
        <w:spacing w:line="240" w:lineRule="auto"/>
      </w:pPr>
      <w:r>
        <w:t>We have to use HMAC here.</w:t>
      </w:r>
    </w:p>
  </w:comment>
  <w:comment w:id="276" w:author="Elli Androulaki" w:date="2017-08-15T18:08:00Z" w:initials="">
    <w:p w:rsidR="00EE738B" w:rsidRDefault="00127699">
      <w:pPr>
        <w:widowControl w:val="0"/>
        <w:spacing w:line="240" w:lineRule="auto"/>
      </w:pPr>
      <w:r>
        <w:t>Can't the use of salt or n</w:t>
      </w:r>
      <w:r>
        <w:t>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w:t>
      </w:r>
      <w:r>
        <w:t xml:space="preserve"> be required, right?</w:t>
      </w:r>
    </w:p>
  </w:comment>
  <w:comment w:id="277" w:author="Angelo De Caro" w:date="2017-08-07T02:41:00Z" w:initials="">
    <w:p w:rsidR="00EE738B" w:rsidRDefault="00127699">
      <w:pPr>
        <w:widowControl w:val="0"/>
        <w:spacing w:line="240" w:lineRule="auto"/>
      </w:pPr>
      <w:r>
        <w:t>We have to use HMA</w:t>
      </w:r>
      <w:r>
        <w:t>C here.</w:t>
      </w:r>
    </w:p>
  </w:comment>
  <w:comment w:id="278"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79" w:author="Angelo De Caro" w:date="2017-08-07T02:41:00Z" w:initials="">
    <w:p w:rsidR="00EE738B" w:rsidRDefault="00127699">
      <w:pPr>
        <w:widowControl w:val="0"/>
        <w:spacing w:line="240" w:lineRule="auto"/>
      </w:pPr>
      <w:r>
        <w:t>We have to use HMAC here.</w:t>
      </w:r>
    </w:p>
  </w:comment>
  <w:comment w:id="280"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w:t>
      </w:r>
      <w:r>
        <w:t>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81" w:author="Angelo De Caro" w:date="2017-08-07T02:41:00Z" w:initials="">
    <w:p w:rsidR="00EE738B" w:rsidRDefault="00127699">
      <w:pPr>
        <w:widowControl w:val="0"/>
        <w:spacing w:line="240" w:lineRule="auto"/>
      </w:pPr>
      <w:r>
        <w:t>We have to use HMAC here.</w:t>
      </w:r>
    </w:p>
  </w:comment>
  <w:comment w:id="282"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83" w:author="Angelo De Caro" w:date="2017-08-07T02:41:00Z" w:initials="">
    <w:p w:rsidR="00EE738B" w:rsidRDefault="00127699">
      <w:pPr>
        <w:widowControl w:val="0"/>
        <w:spacing w:line="240" w:lineRule="auto"/>
      </w:pPr>
      <w:r>
        <w:t>We have to use HMAC here.</w:t>
      </w:r>
    </w:p>
  </w:comment>
  <w:comment w:id="284" w:author="Elli Androulaki" w:date="2017-08-15T18:08:00Z" w:initials="">
    <w:p w:rsidR="00EE738B" w:rsidRDefault="00127699">
      <w:pPr>
        <w:widowControl w:val="0"/>
        <w:spacing w:line="240" w:lineRule="auto"/>
      </w:pPr>
      <w:r>
        <w:t>Can't the use of salt or n</w:t>
      </w:r>
      <w:r>
        <w:t>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w:t>
      </w:r>
      <w:r>
        <w:t xml:space="preserve"> be required, right?</w:t>
      </w:r>
    </w:p>
  </w:comment>
  <w:comment w:id="285" w:author="Angelo De Caro" w:date="2017-08-07T02:41:00Z" w:initials="">
    <w:p w:rsidR="00EE738B" w:rsidRDefault="00127699">
      <w:pPr>
        <w:widowControl w:val="0"/>
        <w:spacing w:line="240" w:lineRule="auto"/>
      </w:pPr>
      <w:r>
        <w:t>We have to use HMAC here.</w:t>
      </w:r>
    </w:p>
  </w:comment>
  <w:comment w:id="286"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87" w:author="Angelo De Caro" w:date="2017-08-07T02:41:00Z" w:initials="">
    <w:p w:rsidR="00EE738B" w:rsidRDefault="00127699">
      <w:pPr>
        <w:widowControl w:val="0"/>
        <w:spacing w:line="240" w:lineRule="auto"/>
      </w:pPr>
      <w:r>
        <w:t>We have to use HMAC here.</w:t>
      </w:r>
    </w:p>
  </w:comment>
  <w:comment w:id="288"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w:t>
      </w:r>
      <w:r>
        <w:t>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91" w:author="Angelo De Caro" w:date="2017-08-07T02:41:00Z" w:initials="">
    <w:p w:rsidR="00EE738B" w:rsidRDefault="00127699">
      <w:pPr>
        <w:widowControl w:val="0"/>
        <w:spacing w:line="240" w:lineRule="auto"/>
      </w:pPr>
      <w:r>
        <w:t>We have to use HMAC here.</w:t>
      </w:r>
    </w:p>
  </w:comment>
  <w:comment w:id="293"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w:t>
      </w:r>
      <w:r>
        <w:t>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95" w:author="Angelo De Caro" w:date="2017-08-07T02:41:00Z" w:initials="">
    <w:p w:rsidR="00EE738B" w:rsidRDefault="00127699">
      <w:pPr>
        <w:widowControl w:val="0"/>
        <w:spacing w:line="240" w:lineRule="auto"/>
      </w:pPr>
      <w:r>
        <w:t>We have to use HMAC here.</w:t>
      </w:r>
    </w:p>
  </w:comment>
  <w:comment w:id="297"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w:t>
      </w:r>
      <w:r>
        <w:t xml:space="preserve">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298" w:author="Angelo De Caro" w:date="2017-08-07T02:41:00Z" w:initials="">
    <w:p w:rsidR="00EE738B" w:rsidRDefault="00127699">
      <w:pPr>
        <w:widowControl w:val="0"/>
        <w:spacing w:line="240" w:lineRule="auto"/>
      </w:pPr>
      <w:r>
        <w:t>We have to use HMAC here.</w:t>
      </w:r>
    </w:p>
  </w:comment>
  <w:comment w:id="300" w:author="Elli Androulaki" w:date="2017-08-15T18:08:00Z" w:initials="">
    <w:p w:rsidR="00EE738B" w:rsidRDefault="00127699">
      <w:pPr>
        <w:widowControl w:val="0"/>
        <w:spacing w:line="240" w:lineRule="auto"/>
      </w:pPr>
      <w:r>
        <w:t>Can't the use of salt or not be somehow specifi</w:t>
      </w:r>
      <w:r>
        <w:t>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301" w:author="Angelo De Caro" w:date="2017-08-07T02:41:00Z" w:initials="">
    <w:p w:rsidR="00EE738B" w:rsidRDefault="00127699">
      <w:pPr>
        <w:widowControl w:val="0"/>
        <w:spacing w:line="240" w:lineRule="auto"/>
      </w:pPr>
      <w:r>
        <w:t>We have to use HMAC here.</w:t>
      </w:r>
    </w:p>
  </w:comment>
  <w:comment w:id="302"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303" w:author="Angelo De Caro" w:date="2017-08-07T02:41:00Z" w:initials="">
    <w:p w:rsidR="00EE738B" w:rsidRDefault="00127699">
      <w:pPr>
        <w:widowControl w:val="0"/>
        <w:spacing w:line="240" w:lineRule="auto"/>
      </w:pPr>
      <w:r>
        <w:t>We have to use HMAC here.</w:t>
      </w:r>
    </w:p>
  </w:comment>
  <w:comment w:id="304"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w:t>
      </w:r>
      <w:r>
        <w:t>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307" w:author="Angelo De Caro" w:date="2017-08-07T02:41:00Z" w:initials="">
    <w:p w:rsidR="00EE738B" w:rsidRDefault="00127699">
      <w:pPr>
        <w:widowControl w:val="0"/>
        <w:spacing w:line="240" w:lineRule="auto"/>
      </w:pPr>
      <w:r>
        <w:t>We have to use HMAC here.</w:t>
      </w:r>
    </w:p>
  </w:comment>
  <w:comment w:id="309"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w:t>
      </w:r>
      <w:r>
        <w:t xml:space="preserve">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311" w:author="Angelo De Caro" w:date="2017-08-07T02:41:00Z" w:initials="">
    <w:p w:rsidR="00EE738B" w:rsidRDefault="00127699">
      <w:pPr>
        <w:widowControl w:val="0"/>
        <w:spacing w:line="240" w:lineRule="auto"/>
      </w:pPr>
      <w:r>
        <w:t>We have to use HMAC here.</w:t>
      </w:r>
    </w:p>
  </w:comment>
  <w:comment w:id="313"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w:t>
      </w:r>
      <w:r>
        <w: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315" w:author="Angelo De Caro" w:date="2017-08-07T02:41:00Z" w:initials="">
    <w:p w:rsidR="00EE738B" w:rsidRDefault="00127699">
      <w:pPr>
        <w:widowControl w:val="0"/>
        <w:spacing w:line="240" w:lineRule="auto"/>
      </w:pPr>
      <w:r>
        <w:t>We have to use HMAC here.</w:t>
      </w:r>
    </w:p>
  </w:comment>
  <w:comment w:id="317"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w:t>
      </w:r>
      <w:r>
        <w:t>ret in this case would not be required, right?</w:t>
      </w:r>
    </w:p>
  </w:comment>
  <w:comment w:id="319" w:author="Angelo De Caro" w:date="2017-08-07T02:41:00Z" w:initials="">
    <w:p w:rsidR="00EE738B" w:rsidRDefault="00127699">
      <w:pPr>
        <w:widowControl w:val="0"/>
        <w:spacing w:line="240" w:lineRule="auto"/>
      </w:pPr>
      <w:r>
        <w:t>We have to use HMAC here.</w:t>
      </w:r>
    </w:p>
  </w:comment>
  <w:comment w:id="321"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w:t>
      </w:r>
      <w:r>
        <w:t>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323" w:author="Angelo De Caro" w:date="2017-08-07T02:41:00Z" w:initials="">
    <w:p w:rsidR="00EE738B" w:rsidRDefault="00127699">
      <w:pPr>
        <w:widowControl w:val="0"/>
        <w:spacing w:line="240" w:lineRule="auto"/>
      </w:pPr>
      <w:r>
        <w:t>We have to use HMAC here.</w:t>
      </w:r>
    </w:p>
  </w:comment>
  <w:comment w:id="325"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 xml:space="preserve">Some values like keys tha have enough entropy would not need salt, and could act as salt </w:t>
      </w:r>
      <w:r>
        <w:t>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327" w:author="Angelo De Caro" w:date="2017-08-07T02:41:00Z" w:initials="">
    <w:p w:rsidR="00EE738B" w:rsidRDefault="00127699">
      <w:pPr>
        <w:widowControl w:val="0"/>
        <w:spacing w:line="240" w:lineRule="auto"/>
      </w:pPr>
      <w:r>
        <w:t>We have to use HMAC here.</w:t>
      </w:r>
    </w:p>
  </w:comment>
  <w:comment w:id="329"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w:t>
      </w:r>
      <w:r>
        <w:t>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331" w:author="Angelo De Caro" w:date="2017-08-07T02:41:00Z" w:initials="">
    <w:p w:rsidR="00EE738B" w:rsidRDefault="00127699">
      <w:pPr>
        <w:widowControl w:val="0"/>
        <w:spacing w:line="240" w:lineRule="auto"/>
      </w:pPr>
      <w:r>
        <w:t>We have to use HMAC here.</w:t>
      </w:r>
    </w:p>
  </w:comment>
  <w:comment w:id="333"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w:t>
      </w:r>
      <w:r>
        <w:t>ret in this case would not be required, right?</w:t>
      </w:r>
    </w:p>
  </w:comment>
  <w:comment w:id="336" w:author="Angelo De Caro" w:date="2017-08-07T02:41:00Z" w:initials="">
    <w:p w:rsidR="00EE738B" w:rsidRDefault="00127699">
      <w:pPr>
        <w:widowControl w:val="0"/>
        <w:spacing w:line="240" w:lineRule="auto"/>
      </w:pPr>
      <w:r>
        <w:t>We have to use HMAC here.</w:t>
      </w:r>
    </w:p>
  </w:comment>
  <w:comment w:id="338"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entropy would not need salt, and could act as salt generators for other key-values in the same col</w:t>
      </w:r>
      <w:r>
        <w:t>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340" w:author="Angelo De Caro" w:date="2017-08-07T02:41:00Z" w:initials="">
    <w:p w:rsidR="00EE738B" w:rsidRDefault="00127699">
      <w:pPr>
        <w:widowControl w:val="0"/>
        <w:spacing w:line="240" w:lineRule="auto"/>
      </w:pPr>
      <w:r>
        <w:t>We have to use HMAC he</w:t>
      </w:r>
      <w:r>
        <w:t>re.</w:t>
      </w:r>
    </w:p>
  </w:comment>
  <w:comment w:id="342"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 xml:space="preserve">Some values like keys tha have enough entropy would not need salt, and could act as salt </w:t>
      </w:r>
      <w:r>
        <w:t>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344" w:author="Angelo De Caro" w:date="2017-08-07T02:41:00Z" w:initials="">
    <w:p w:rsidR="00EE738B" w:rsidRDefault="00127699">
      <w:pPr>
        <w:widowControl w:val="0"/>
        <w:spacing w:line="240" w:lineRule="auto"/>
      </w:pPr>
      <w:r>
        <w:t>We have to use HMAC here.</w:t>
      </w:r>
    </w:p>
  </w:comment>
  <w:comment w:id="346" w:author="Elli Androulaki" w:date="2017-08-15T18:08:00Z" w:initials="">
    <w:p w:rsidR="00EE738B" w:rsidRDefault="00127699">
      <w:pPr>
        <w:widowControl w:val="0"/>
        <w:spacing w:line="240" w:lineRule="auto"/>
      </w:pPr>
      <w:r>
        <w:t>Can't the use of salt or not be somehow specified in the putState value?</w:t>
      </w:r>
    </w:p>
    <w:p w:rsidR="00EE738B" w:rsidRDefault="00127699">
      <w:pPr>
        <w:widowControl w:val="0"/>
        <w:spacing w:line="240" w:lineRule="auto"/>
      </w:pPr>
      <w:r>
        <w:t>Some values like keys tha have enough entr</w:t>
      </w:r>
      <w:r>
        <w:t>opy would not need salt, and could act as salt generators for other key-values in the same collection that require salt.</w:t>
      </w:r>
    </w:p>
    <w:p w:rsidR="00EE738B" w:rsidRDefault="00EE738B">
      <w:pPr>
        <w:widowControl w:val="0"/>
        <w:spacing w:line="240" w:lineRule="auto"/>
      </w:pPr>
    </w:p>
    <w:p w:rsidR="00EE738B" w:rsidRDefault="00127699">
      <w:pPr>
        <w:widowControl w:val="0"/>
        <w:spacing w:line="240" w:lineRule="auto"/>
      </w:pPr>
      <w:r>
        <w:t>Pre-distributed secret in this case would not be required, right?</w:t>
      </w:r>
    </w:p>
  </w:comment>
  <w:comment w:id="348" w:author="binh nguyen" w:date="2017-09-20T22:26:00Z" w:initials="">
    <w:p w:rsidR="00EE738B" w:rsidRDefault="00127699">
      <w:pPr>
        <w:widowControl w:val="0"/>
        <w:spacing w:line="240" w:lineRule="auto"/>
      </w:pPr>
      <w:r>
        <w:t>We need to state a few use-cases here to help justify this section. A general statement like this does set the proper background for the readers.</w:t>
      </w:r>
    </w:p>
  </w:comment>
  <w:comment w:id="349" w:author="Elli Androulaki" w:date="2017-08-16T08:29:00Z" w:initials="">
    <w:p w:rsidR="00EE738B" w:rsidRDefault="00127699">
      <w:pPr>
        <w:widowControl w:val="0"/>
        <w:spacing w:line="240" w:lineRule="auto"/>
      </w:pPr>
      <w:r>
        <w:t>So, storage partitions are subsets of collection state? or refers to peer groups?</w:t>
      </w:r>
    </w:p>
  </w:comment>
  <w:comment w:id="350" w:author="David Enyeart" w:date="2017-05-09T12:19:00Z" w:initials="">
    <w:p w:rsidR="00EE738B" w:rsidRDefault="00127699">
      <w:pPr>
        <w:widowControl w:val="0"/>
        <w:spacing w:line="240" w:lineRule="auto"/>
      </w:pPr>
      <w:r>
        <w:t>Get() not possible if secret data is not on partition (obviously).</w:t>
      </w:r>
    </w:p>
    <w:p w:rsidR="00EE738B" w:rsidRDefault="00127699">
      <w:pPr>
        <w:widowControl w:val="0"/>
        <w:spacing w:line="240" w:lineRule="auto"/>
      </w:pPr>
      <w:r>
        <w:t>Put() and Delete() are possible, assuming no read-ahead, aka  'blind writes'.</w:t>
      </w:r>
    </w:p>
    <w:p w:rsidR="00EE738B" w:rsidRDefault="00127699">
      <w:pPr>
        <w:widowControl w:val="0"/>
        <w:spacing w:line="240" w:lineRule="auto"/>
      </w:pPr>
      <w:r>
        <w:t>Chaincode should do reads before writes, if you want to prevent Updates/Deletes from peers not on the storage partition.</w:t>
      </w:r>
    </w:p>
  </w:comment>
  <w:comment w:id="351" w:author="Troy Ronda" w:date="2017-05-10T02:49:00Z" w:initials="">
    <w:p w:rsidR="00EE738B" w:rsidRDefault="00127699">
      <w:pPr>
        <w:widowControl w:val="0"/>
        <w:spacing w:line="240" w:lineRule="auto"/>
      </w:pPr>
      <w:r>
        <w:t>Yup.</w:t>
      </w:r>
    </w:p>
    <w:p w:rsidR="00EE738B" w:rsidRDefault="00EE738B">
      <w:pPr>
        <w:widowControl w:val="0"/>
        <w:spacing w:line="240" w:lineRule="auto"/>
      </w:pPr>
    </w:p>
    <w:p w:rsidR="00EE738B" w:rsidRDefault="00127699">
      <w:pPr>
        <w:widowControl w:val="0"/>
        <w:spacing w:line="240" w:lineRule="auto"/>
      </w:pPr>
      <w:r>
        <w:t>Added more description to considerations (related t</w:t>
      </w:r>
      <w:r>
        <w:t>o 4) to allow for blind version of create even when a peer isn't included in the partition (when allowed by a deployment's VSCC).</w:t>
      </w:r>
    </w:p>
    <w:p w:rsidR="00EE738B" w:rsidRDefault="00EE738B">
      <w:pPr>
        <w:widowControl w:val="0"/>
        <w:spacing w:line="240" w:lineRule="auto"/>
      </w:pPr>
    </w:p>
    <w:p w:rsidR="00EE738B" w:rsidRDefault="00127699">
      <w:pPr>
        <w:widowControl w:val="0"/>
        <w:spacing w:line="240" w:lineRule="auto"/>
      </w:pPr>
      <w:r>
        <w:t>Blind create leverages blind writes being possible.</w:t>
      </w:r>
    </w:p>
  </w:comment>
  <w:comment w:id="352" w:author="Angelo De Caro" w:date="2017-08-07T02:55:00Z" w:initials="">
    <w:p w:rsidR="00EE738B" w:rsidRDefault="00127699">
      <w:pPr>
        <w:widowControl w:val="0"/>
        <w:spacing w:line="240" w:lineRule="auto"/>
      </w:pPr>
      <w:r>
        <w:t>Are collections per chaincode?</w:t>
      </w:r>
    </w:p>
  </w:comment>
  <w:comment w:id="354" w:author="David Enyeart" w:date="2017-06-26T19:03:00Z" w:initials="">
    <w:p w:rsidR="00EE738B" w:rsidRDefault="00127699">
      <w:pPr>
        <w:widowControl w:val="0"/>
        <w:spacing w:line="240" w:lineRule="auto"/>
      </w:pPr>
      <w:r>
        <w:t xml:space="preserve">If you perform a 'Get', it is no longer considered a 'blind' create.  The 'Get' will fail due to no permission to the partition.  Ordinarily, Get without a </w:t>
      </w:r>
      <w:r>
        <w:t>key existing would result in a 'version 0' being added to read set, which would be validated at commit time to ensure state hasn't changed (still doesn't exist). Troy, could you provide additional context on what this bullet is trying to achieve?</w:t>
      </w:r>
    </w:p>
  </w:comment>
  <w:comment w:id="356" w:author="Troy Ronda" w:date="2017-06-29T14:01:00Z" w:initials="">
    <w:p w:rsidR="00EE738B" w:rsidRDefault="00127699">
      <w:pPr>
        <w:widowControl w:val="0"/>
        <w:spacing w:line="240" w:lineRule="auto"/>
      </w:pPr>
      <w:r>
        <w:t xml:space="preserve">Context: Allow an endorser who doesn't store a particular SideDB (partition) to simulate a transaction that creates a </w:t>
      </w:r>
      <w:r>
        <w:t>key (&amp; associated value) in that SideDB, but disallow overwrite (at least during validation).</w:t>
      </w:r>
    </w:p>
  </w:comment>
  <w:comment w:id="357" w:author="David Enyeart" w:date="2017-06-26T19:03:00Z" w:initials="">
    <w:p w:rsidR="00EE738B" w:rsidRDefault="00127699">
      <w:pPr>
        <w:widowControl w:val="0"/>
        <w:spacing w:line="240" w:lineRule="auto"/>
      </w:pPr>
      <w:r>
        <w:t>If you pe</w:t>
      </w:r>
      <w:r>
        <w:t>rform a 'Get', it is no longer considered a 'blind' create.  The 'Get' will fail due to no permission to the partition.  Ordinarily, Get without a key existing would result in a 'version 0' being added to read set, which would be validated at commit time t</w:t>
      </w:r>
      <w:r>
        <w:t>o ensure state hasn't changed (still doesn't exist). Troy, could you provide additional context on what this bullet is trying to achieve?</w:t>
      </w:r>
    </w:p>
  </w:comment>
  <w:comment w:id="358" w:author="Troy Ronda" w:date="2017-06-29T14:01:00Z" w:initials="">
    <w:p w:rsidR="00EE738B" w:rsidRDefault="00127699">
      <w:pPr>
        <w:widowControl w:val="0"/>
        <w:spacing w:line="240" w:lineRule="auto"/>
      </w:pPr>
      <w:r>
        <w:t>Context: Allow an endorser who doesn't store a particular SideDB (partition) to simulate a transaction that creates a key (&amp; associated value) in that SideDB, but</w:t>
      </w:r>
      <w:r>
        <w:t xml:space="preserve"> disallow overwrite (at least during validation).</w:t>
      </w:r>
    </w:p>
  </w:comment>
  <w:comment w:id="359" w:author="David Enyeart" w:date="2017-05-09T12:21:00Z" w:initials="">
    <w:p w:rsidR="00EE738B" w:rsidRDefault="00127699">
      <w:pPr>
        <w:widowControl w:val="0"/>
        <w:spacing w:line="240" w:lineRule="auto"/>
      </w:pPr>
      <w:r>
        <w:t>Get() not possible if se</w:t>
      </w:r>
      <w:r>
        <w:t>cret data is not on partition (obviously).</w:t>
      </w:r>
    </w:p>
    <w:p w:rsidR="00EE738B" w:rsidRDefault="00127699">
      <w:pPr>
        <w:widowControl w:val="0"/>
        <w:spacing w:line="240" w:lineRule="auto"/>
      </w:pPr>
      <w:r>
        <w:t>Put() and Delete() are possible, assuming no read-ahead, aka  'blind writes'.</w:t>
      </w:r>
    </w:p>
    <w:p w:rsidR="00EE738B" w:rsidRDefault="00127699">
      <w:pPr>
        <w:widowControl w:val="0"/>
        <w:spacing w:line="240" w:lineRule="auto"/>
      </w:pPr>
      <w:r>
        <w:t>Chaincode should do reads before writes, if you want to prevent Updates/Deletes from peers not on the storage partition.</w:t>
      </w:r>
    </w:p>
  </w:comment>
  <w:comment w:id="360" w:author="Manish Sethi" w:date="2017-05-10T06:48:00Z" w:initials="">
    <w:p w:rsidR="00EE738B" w:rsidRDefault="00127699">
      <w:pPr>
        <w:widowControl w:val="0"/>
        <w:spacing w:line="240" w:lineRule="auto"/>
      </w:pPr>
      <w:r>
        <w:t>Better to crea</w:t>
      </w:r>
      <w:r>
        <w:t>te explicit APIs for these say (Create/Purge) instead of putting the burden to chaincode writer. Internally, these APIs behave a read followed by the intended operation (Put/Delete)</w:t>
      </w:r>
    </w:p>
  </w:comment>
  <w:comment w:id="361" w:author="Troy Ronda" w:date="2017-05-10T13:56:00Z" w:initials="">
    <w:p w:rsidR="00EE738B" w:rsidRDefault="00127699">
      <w:pPr>
        <w:widowControl w:val="0"/>
        <w:spacing w:line="240" w:lineRule="auto"/>
      </w:pPr>
      <w:r>
        <w:t xml:space="preserve">Yes - explicit APIs would be better. </w:t>
      </w:r>
    </w:p>
    <w:p w:rsidR="00EE738B" w:rsidRDefault="00EE738B">
      <w:pPr>
        <w:widowControl w:val="0"/>
        <w:spacing w:line="240" w:lineRule="auto"/>
      </w:pPr>
    </w:p>
    <w:p w:rsidR="00EE738B" w:rsidRDefault="00127699">
      <w:pPr>
        <w:widowControl w:val="0"/>
        <w:spacing w:line="240" w:lineRule="auto"/>
      </w:pPr>
      <w:r>
        <w:t>btw - I assume Purge (in this context) is referring to the strong delete concept?</w:t>
      </w:r>
    </w:p>
  </w:comment>
  <w:comment w:id="362" w:author="Manish Sethi" w:date="2017-05-10T17:58:00Z" w:initials="">
    <w:p w:rsidR="00EE738B" w:rsidRDefault="00127699">
      <w:pPr>
        <w:widowControl w:val="0"/>
        <w:spacing w:line="240" w:lineRule="auto"/>
      </w:pPr>
      <w:r>
        <w:t>No, the intention was to use a name different from Delete so as to be able to distinguish from regular Delete function. We can use some other name say 'Remove'.</w:t>
      </w:r>
    </w:p>
  </w:comment>
  <w:comment w:id="364" w:author="binh nguyen" w:date="2017-06-28T02:44:00Z" w:initials="">
    <w:p w:rsidR="00EE738B" w:rsidRDefault="00127699">
      <w:pPr>
        <w:widowControl w:val="0"/>
        <w:spacing w:line="240" w:lineRule="auto"/>
      </w:pPr>
      <w:r>
        <w:t xml:space="preserve">This is going back to 0.6 transaction confidentiality, which we have learned not deployable in many  use-cases where data (encrypted or not) is not allowed to be on peers due to no-need-to-know or boundary regulation. </w:t>
      </w:r>
    </w:p>
    <w:p w:rsidR="00EE738B" w:rsidRDefault="00127699">
      <w:pPr>
        <w:widowControl w:val="0"/>
        <w:spacing w:line="240" w:lineRule="auto"/>
      </w:pPr>
      <w:r>
        <w:t>I thin</w:t>
      </w:r>
      <w:r>
        <w:t>k a better solution would be to include the parties on the proposal so that the peer only disseminates the private data to those parties but not others. This would also do away the need for configuration (which we have experienced with the current implemen</w:t>
      </w:r>
      <w:r>
        <w:t>tation: difficult).</w:t>
      </w:r>
    </w:p>
    <w:p w:rsidR="00EE738B" w:rsidRDefault="00127699">
      <w:pPr>
        <w:widowControl w:val="0"/>
        <w:spacing w:line="240" w:lineRule="auto"/>
      </w:pPr>
      <w:r>
        <w:t>The tx would carry the evidence and some secrets notifying the stakeholders to validate the evidence; all other peers in the channel (who don't know the secrets) can validate tx based on the version.</w:t>
      </w:r>
    </w:p>
  </w:comment>
  <w:comment w:id="365" w:author="Elli Androulaki" w:date="2017-05-26T16:11:00Z" w:initials="">
    <w:p w:rsidR="00EE738B" w:rsidRDefault="00127699">
      <w:pPr>
        <w:widowControl w:val="0"/>
        <w:spacing w:line="240" w:lineRule="auto"/>
      </w:pPr>
      <w:r>
        <w:t xml:space="preserve">Perhaps for this reason it is better that we have a system chaincode treating partitions? In this way we can call such a transaction endorsed if and only if an endorsement is acquired by the (anchor peers? </w:t>
      </w:r>
      <w:r>
        <w:t xml:space="preserve">of the) organisations listed in the partition. </w:t>
      </w:r>
    </w:p>
    <w:p w:rsidR="00EE738B" w:rsidRDefault="00EE738B">
      <w:pPr>
        <w:widowControl w:val="0"/>
        <w:spacing w:line="240" w:lineRule="auto"/>
      </w:pPr>
    </w:p>
    <w:p w:rsidR="00EE738B" w:rsidRDefault="00127699">
      <w:pPr>
        <w:widowControl w:val="0"/>
        <w:spacing w:line="240" w:lineRule="auto"/>
      </w:pPr>
      <w:r>
        <w:t>Key-distribution can also take place through the transaction that sets up the partition. Hashes of the keys can be posted to the chain, while their pre-images passed to the respective peers. A committing enc</w:t>
      </w:r>
      <w:r>
        <w:t>ryption scheme is needed (perhaps followed by some ZK mechanism) to ensure that if multiple anchor peers are included in the authorized set, all can be ensured that they received the same piece of information.</w:t>
      </w:r>
    </w:p>
  </w:comment>
  <w:comment w:id="366" w:author="Elli Androulaki" w:date="2017-05-26T16:12:00Z" w:initials="">
    <w:p w:rsidR="00EE738B" w:rsidRDefault="00127699">
      <w:pPr>
        <w:widowControl w:val="0"/>
        <w:spacing w:line="240" w:lineRule="auto"/>
      </w:pPr>
      <w:r>
        <w:t>To which extend are we concerned for th</w:t>
      </w:r>
      <w:r>
        <w:t>e anonymity of the organisations/sub-organisations that are part of a partition?</w:t>
      </w:r>
    </w:p>
  </w:comment>
  <w:comment w:id="367" w:author="Elli Androulaki" w:date="2017-05-26T16:16:00Z" w:initials="">
    <w:p w:rsidR="00EE738B" w:rsidRDefault="00127699">
      <w:pPr>
        <w:widowControl w:val="0"/>
        <w:spacing w:line="240" w:lineRule="auto"/>
      </w:pPr>
      <w:r>
        <w:t>Isn't this a problem for some cases? Meaning ciphertexts of confidential data residing off-premise and in an encrypted form, is something that many corporations would not like. Especially the ones that are interested into having only hashes of their trans</w:t>
      </w:r>
      <w:r>
        <w:t>actions reside on the public blockchain.</w:t>
      </w:r>
    </w:p>
    <w:p w:rsidR="00EE738B" w:rsidRDefault="00EE738B">
      <w:pPr>
        <w:widowControl w:val="0"/>
        <w:spacing w:line="240" w:lineRule="auto"/>
      </w:pPr>
    </w:p>
    <w:p w:rsidR="00EE738B" w:rsidRDefault="00127699">
      <w:pPr>
        <w:widowControl w:val="0"/>
        <w:spacing w:line="240" w:lineRule="auto"/>
      </w:pPr>
      <w:r>
        <w:t xml:space="preserve">Or is the goal here to have three layers of "trust": </w:t>
      </w:r>
    </w:p>
    <w:p w:rsidR="00EE738B" w:rsidRDefault="00127699">
      <w:pPr>
        <w:widowControl w:val="0"/>
        <w:spacing w:line="240" w:lineRule="auto"/>
      </w:pPr>
      <w:r>
        <w:t>- public blockchain readers: not trusted to keep anything but the hash of state keys</w:t>
      </w:r>
    </w:p>
    <w:p w:rsidR="00EE738B" w:rsidRDefault="00127699">
      <w:pPr>
        <w:widowControl w:val="0"/>
        <w:spacing w:line="240" w:lineRule="auto"/>
      </w:pPr>
      <w:r>
        <w:t>- members of a partition: trusted to keep ciphertexts of the confidential d</w:t>
      </w:r>
      <w:r>
        <w:t>ata?</w:t>
      </w:r>
    </w:p>
    <w:p w:rsidR="00EE738B" w:rsidRDefault="00127699">
      <w:pPr>
        <w:widowControl w:val="0"/>
        <w:spacing w:line="240" w:lineRule="auto"/>
      </w:pPr>
      <w:r>
        <w:t>- members of a partition with access to key-material: trusted to see the plaintext of the data?</w:t>
      </w:r>
    </w:p>
  </w:comment>
  <w:comment w:id="368" w:author="Troy Ronda" w:date="2017-05-30T01:23:00Z" w:initials="">
    <w:p w:rsidR="00EE738B" w:rsidRDefault="00127699">
      <w:pPr>
        <w:widowControl w:val="0"/>
        <w:spacing w:line="240" w:lineRule="auto"/>
      </w:pPr>
      <w:r>
        <w:t>Good question - Yes the goal is to create layers of trust to better control the distribution and persistence (short term and long term) of confidential dat</w:t>
      </w:r>
      <w:r>
        <w:t>a.</w:t>
      </w:r>
    </w:p>
    <w:p w:rsidR="00EE738B" w:rsidRDefault="00EE738B">
      <w:pPr>
        <w:widowControl w:val="0"/>
        <w:spacing w:line="240" w:lineRule="auto"/>
      </w:pPr>
    </w:p>
    <w:p w:rsidR="00EE738B" w:rsidRDefault="00127699">
      <w:pPr>
        <w:widowControl w:val="0"/>
        <w:spacing w:line="240" w:lineRule="auto"/>
      </w:pPr>
      <w:r>
        <w:t>This proposal is creating the levels of trust you mentioned with a twist:</w:t>
      </w:r>
    </w:p>
    <w:p w:rsidR="00EE738B" w:rsidRDefault="00127699">
      <w:pPr>
        <w:widowControl w:val="0"/>
        <w:spacing w:line="240" w:lineRule="auto"/>
      </w:pPr>
      <w:r>
        <w:t xml:space="preserve">The members of a partition trusted with the cipher texts are also trusted to follow the purge policy - the ciphertexts are eventually removed from those members without access to key-material.  </w:t>
      </w:r>
    </w:p>
    <w:p w:rsidR="00EE738B" w:rsidRDefault="00EE738B">
      <w:pPr>
        <w:widowControl w:val="0"/>
        <w:spacing w:line="240" w:lineRule="auto"/>
      </w:pPr>
    </w:p>
    <w:p w:rsidR="00EE738B" w:rsidRDefault="00127699">
      <w:pPr>
        <w:widowControl w:val="0"/>
        <w:spacing w:line="240" w:lineRule="auto"/>
      </w:pPr>
      <w:r>
        <w:t>Note: the future subchannel portion of the document discusse</w:t>
      </w:r>
      <w:r>
        <w:t>s keeping the distribution of ciphertexts to a portion of the channel.</w:t>
      </w:r>
    </w:p>
  </w:comment>
  <w:comment w:id="370" w:author="Yacov Manevich" w:date="2017-05-14T22:10:00Z" w:initials="">
    <w:p w:rsidR="00EE738B" w:rsidRDefault="00127699">
      <w:pPr>
        <w:widowControl w:val="0"/>
        <w:spacing w:line="240" w:lineRule="auto"/>
      </w:pPr>
      <w:r>
        <w:t>Why would the servicing peer (the one doing the state-transfer) carry the burden of encrypting the data? Shouldn't it be the peer that requests the data? Can't we store the encrypted data as is? Once it gets to stateDB it turn to plaintext anyway.</w:t>
      </w:r>
    </w:p>
  </w:comment>
  <w:comment w:id="372" w:author="David Enyeart" w:date="2017-07-19T19:11:00Z" w:initials="">
    <w:p w:rsidR="00EE738B" w:rsidRDefault="00127699">
      <w:pPr>
        <w:widowControl w:val="0"/>
        <w:spacing w:line="240" w:lineRule="auto"/>
      </w:pPr>
      <w:r>
        <w:t>Will likely use a policy defined at chaincode instantiation (or upgrade).  The policy would map collection</w:t>
      </w:r>
      <w:r>
        <w:t>s to authorized organizations.</w:t>
      </w:r>
    </w:p>
  </w:comment>
  <w:comment w:id="373" w:author="Elli Androulaki" w:date="2017-08-15T18:20:00Z" w:initials="">
    <w:p w:rsidR="00EE738B" w:rsidRDefault="00127699">
      <w:pPr>
        <w:widowControl w:val="0"/>
        <w:spacing w:line="240" w:lineRule="auto"/>
      </w:pPr>
      <w:r>
        <w:t>But what if we have multiple collections in the chaincode? Is a collection only ossicle to be found in a single cc?</w:t>
      </w:r>
    </w:p>
  </w:comment>
  <w:comment w:id="374" w:author="Elli Androulaki" w:date="2017-08-15T18:31:00Z" w:initials="">
    <w:p w:rsidR="00EE738B" w:rsidRDefault="00127699">
      <w:pPr>
        <w:widowControl w:val="0"/>
        <w:spacing w:line="240" w:lineRule="auto"/>
      </w:pPr>
      <w:r>
        <w:t>A weird question: given our current policy frAmework how wou</w:t>
      </w:r>
      <w:r>
        <w:t>ld we allow a peer to tell if he is a part of a policy or not? Would he need to produce a signature and pass it on to the policy framework with that partitions policy to be Evaluated?</w:t>
      </w:r>
    </w:p>
  </w:comment>
  <w:comment w:id="375" w:author="Elli Androulaki" w:date="2017-08-11T11:21:00Z" w:initials="">
    <w:p w:rsidR="00EE738B" w:rsidRDefault="00127699">
      <w:pPr>
        <w:widowControl w:val="0"/>
        <w:spacing w:line="240" w:lineRule="auto"/>
      </w:pPr>
      <w:r>
        <w:t>Probably this</w:t>
      </w:r>
      <w:r>
        <w:t xml:space="preserve"> needs to be configurable per organisation</w:t>
      </w:r>
    </w:p>
  </w:comment>
  <w:comment w:id="379" w:author="Troy Ronda" w:date="2017-05-12T03:42:00Z" w:initials="">
    <w:p w:rsidR="00EE738B" w:rsidRDefault="00127699">
      <w:pPr>
        <w:widowControl w:val="0"/>
        <w:spacing w:line="240" w:lineRule="auto"/>
      </w:pPr>
      <w:r>
        <w:t>Analog to normal ledger's checkpoint, archive, prune for private logs (separate point from existing item below)</w:t>
      </w:r>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699" w:rsidRDefault="00127699">
      <w:pPr>
        <w:spacing w:line="240" w:lineRule="auto"/>
      </w:pPr>
      <w:r>
        <w:separator/>
      </w:r>
    </w:p>
  </w:endnote>
  <w:endnote w:type="continuationSeparator" w:id="0">
    <w:p w:rsidR="00127699" w:rsidRDefault="001276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699" w:rsidRDefault="00127699">
      <w:pPr>
        <w:spacing w:line="240" w:lineRule="auto"/>
      </w:pPr>
      <w:r>
        <w:separator/>
      </w:r>
    </w:p>
  </w:footnote>
  <w:footnote w:type="continuationSeparator" w:id="0">
    <w:p w:rsidR="00127699" w:rsidRDefault="0012769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38B" w:rsidRDefault="00EE738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712A"/>
    <w:multiLevelType w:val="multilevel"/>
    <w:tmpl w:val="5F5CD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1E967D0"/>
    <w:multiLevelType w:val="multilevel"/>
    <w:tmpl w:val="B1A47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3D542B4"/>
    <w:multiLevelType w:val="multilevel"/>
    <w:tmpl w:val="74BAA8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68C5423"/>
    <w:multiLevelType w:val="multilevel"/>
    <w:tmpl w:val="08423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8294116"/>
    <w:multiLevelType w:val="multilevel"/>
    <w:tmpl w:val="432AED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0E690CA9"/>
    <w:multiLevelType w:val="multilevel"/>
    <w:tmpl w:val="DA404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1A527A4"/>
    <w:multiLevelType w:val="multilevel"/>
    <w:tmpl w:val="FDA8C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4F076C3"/>
    <w:multiLevelType w:val="multilevel"/>
    <w:tmpl w:val="D52EF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65D158E"/>
    <w:multiLevelType w:val="multilevel"/>
    <w:tmpl w:val="1F9634D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nsid w:val="16921AAE"/>
    <w:multiLevelType w:val="multilevel"/>
    <w:tmpl w:val="8034C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7693C15"/>
    <w:multiLevelType w:val="multilevel"/>
    <w:tmpl w:val="4650FF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1A0609C6"/>
    <w:multiLevelType w:val="multilevel"/>
    <w:tmpl w:val="55446F4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nsid w:val="1D60286B"/>
    <w:multiLevelType w:val="multilevel"/>
    <w:tmpl w:val="8D72E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E931D74"/>
    <w:multiLevelType w:val="multilevel"/>
    <w:tmpl w:val="50E6E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F5E5FB6"/>
    <w:multiLevelType w:val="multilevel"/>
    <w:tmpl w:val="3410D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09A344E"/>
    <w:multiLevelType w:val="multilevel"/>
    <w:tmpl w:val="9E16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42F29AC"/>
    <w:multiLevelType w:val="multilevel"/>
    <w:tmpl w:val="D2D23D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358206D7"/>
    <w:multiLevelType w:val="multilevel"/>
    <w:tmpl w:val="4544D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9C755FE"/>
    <w:multiLevelType w:val="multilevel"/>
    <w:tmpl w:val="7BCE2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3BD17EE1"/>
    <w:multiLevelType w:val="multilevel"/>
    <w:tmpl w:val="BB228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3D6F1BA3"/>
    <w:multiLevelType w:val="multilevel"/>
    <w:tmpl w:val="F1423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3EEB0CC6"/>
    <w:multiLevelType w:val="multilevel"/>
    <w:tmpl w:val="6E704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498E13A5"/>
    <w:multiLevelType w:val="multilevel"/>
    <w:tmpl w:val="C27ED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4A817F93"/>
    <w:multiLevelType w:val="multilevel"/>
    <w:tmpl w:val="EB20E9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4AAB488E"/>
    <w:multiLevelType w:val="multilevel"/>
    <w:tmpl w:val="5B066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50616A3B"/>
    <w:multiLevelType w:val="multilevel"/>
    <w:tmpl w:val="37B68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51712186"/>
    <w:multiLevelType w:val="multilevel"/>
    <w:tmpl w:val="8C74A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51A02055"/>
    <w:multiLevelType w:val="multilevel"/>
    <w:tmpl w:val="0DEC9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52EB476E"/>
    <w:multiLevelType w:val="multilevel"/>
    <w:tmpl w:val="F7F4E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535F37DA"/>
    <w:multiLevelType w:val="multilevel"/>
    <w:tmpl w:val="C7348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54FA4B26"/>
    <w:multiLevelType w:val="multilevel"/>
    <w:tmpl w:val="694E3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7DD0576"/>
    <w:multiLevelType w:val="multilevel"/>
    <w:tmpl w:val="6BC4A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8E873DF"/>
    <w:multiLevelType w:val="multilevel"/>
    <w:tmpl w:val="21144B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nsid w:val="60A441E3"/>
    <w:multiLevelType w:val="multilevel"/>
    <w:tmpl w:val="E09C7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62506832"/>
    <w:multiLevelType w:val="multilevel"/>
    <w:tmpl w:val="1916A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nsid w:val="6A476A07"/>
    <w:multiLevelType w:val="multilevel"/>
    <w:tmpl w:val="AF586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7022057E"/>
    <w:multiLevelType w:val="multilevel"/>
    <w:tmpl w:val="D6761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71CB588C"/>
    <w:multiLevelType w:val="multilevel"/>
    <w:tmpl w:val="7A1AA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72B905F2"/>
    <w:multiLevelType w:val="multilevel"/>
    <w:tmpl w:val="8408C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760A3461"/>
    <w:multiLevelType w:val="multilevel"/>
    <w:tmpl w:val="4992E2C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nsid w:val="7B4C6FEF"/>
    <w:multiLevelType w:val="multilevel"/>
    <w:tmpl w:val="E7E01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nsid w:val="7C605481"/>
    <w:multiLevelType w:val="multilevel"/>
    <w:tmpl w:val="1C36B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1"/>
  </w:num>
  <w:num w:numId="2">
    <w:abstractNumId w:val="17"/>
  </w:num>
  <w:num w:numId="3">
    <w:abstractNumId w:val="29"/>
  </w:num>
  <w:num w:numId="4">
    <w:abstractNumId w:val="25"/>
  </w:num>
  <w:num w:numId="5">
    <w:abstractNumId w:val="7"/>
  </w:num>
  <w:num w:numId="6">
    <w:abstractNumId w:val="15"/>
  </w:num>
  <w:num w:numId="7">
    <w:abstractNumId w:val="33"/>
  </w:num>
  <w:num w:numId="8">
    <w:abstractNumId w:val="6"/>
  </w:num>
  <w:num w:numId="9">
    <w:abstractNumId w:val="35"/>
  </w:num>
  <w:num w:numId="10">
    <w:abstractNumId w:val="24"/>
  </w:num>
  <w:num w:numId="11">
    <w:abstractNumId w:val="22"/>
  </w:num>
  <w:num w:numId="12">
    <w:abstractNumId w:val="13"/>
  </w:num>
  <w:num w:numId="13">
    <w:abstractNumId w:val="0"/>
  </w:num>
  <w:num w:numId="14">
    <w:abstractNumId w:val="2"/>
  </w:num>
  <w:num w:numId="15">
    <w:abstractNumId w:val="5"/>
  </w:num>
  <w:num w:numId="16">
    <w:abstractNumId w:val="20"/>
  </w:num>
  <w:num w:numId="17">
    <w:abstractNumId w:val="38"/>
  </w:num>
  <w:num w:numId="18">
    <w:abstractNumId w:val="40"/>
  </w:num>
  <w:num w:numId="19">
    <w:abstractNumId w:val="19"/>
  </w:num>
  <w:num w:numId="20">
    <w:abstractNumId w:val="1"/>
  </w:num>
  <w:num w:numId="21">
    <w:abstractNumId w:val="30"/>
  </w:num>
  <w:num w:numId="22">
    <w:abstractNumId w:val="14"/>
  </w:num>
  <w:num w:numId="23">
    <w:abstractNumId w:val="23"/>
  </w:num>
  <w:num w:numId="24">
    <w:abstractNumId w:val="16"/>
  </w:num>
  <w:num w:numId="25">
    <w:abstractNumId w:val="26"/>
  </w:num>
  <w:num w:numId="26">
    <w:abstractNumId w:val="11"/>
  </w:num>
  <w:num w:numId="27">
    <w:abstractNumId w:val="4"/>
  </w:num>
  <w:num w:numId="28">
    <w:abstractNumId w:val="34"/>
  </w:num>
  <w:num w:numId="29">
    <w:abstractNumId w:val="3"/>
  </w:num>
  <w:num w:numId="30">
    <w:abstractNumId w:val="28"/>
  </w:num>
  <w:num w:numId="31">
    <w:abstractNumId w:val="37"/>
  </w:num>
  <w:num w:numId="32">
    <w:abstractNumId w:val="27"/>
  </w:num>
  <w:num w:numId="33">
    <w:abstractNumId w:val="10"/>
  </w:num>
  <w:num w:numId="34">
    <w:abstractNumId w:val="12"/>
  </w:num>
  <w:num w:numId="35">
    <w:abstractNumId w:val="41"/>
  </w:num>
  <w:num w:numId="36">
    <w:abstractNumId w:val="32"/>
  </w:num>
  <w:num w:numId="37">
    <w:abstractNumId w:val="21"/>
  </w:num>
  <w:num w:numId="38">
    <w:abstractNumId w:val="9"/>
  </w:num>
  <w:num w:numId="39">
    <w:abstractNumId w:val="39"/>
  </w:num>
  <w:num w:numId="40">
    <w:abstractNumId w:val="36"/>
  </w:num>
  <w:num w:numId="41">
    <w:abstractNumId w:val="8"/>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EE738B"/>
    <w:rsid w:val="00127699"/>
    <w:rsid w:val="004703D5"/>
    <w:rsid w:val="00EE73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fr-F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4703D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03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fr-F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4703D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03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7685</Words>
  <Characters>42272</Characters>
  <Application>Microsoft Office Word</Application>
  <DocSecurity>0</DocSecurity>
  <Lines>352</Lines>
  <Paragraphs>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cp:lastModifiedBy>
  <cp:revision>2</cp:revision>
  <dcterms:created xsi:type="dcterms:W3CDTF">2017-11-04T11:12:00Z</dcterms:created>
  <dcterms:modified xsi:type="dcterms:W3CDTF">2017-11-04T11:12:00Z</dcterms:modified>
</cp:coreProperties>
</file>